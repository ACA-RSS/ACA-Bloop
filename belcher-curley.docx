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452" w:rsidRDefault="008D0452">
      <w:pPr>
        <w:rPr>
          <w:b/>
          <w:i/>
          <w:sz w:val="92"/>
        </w:rPr>
      </w:pPr>
      <w:bookmarkStart w:id="0" w:name="_GoBack"/>
      <w:bookmarkEnd w:id="0"/>
    </w:p>
    <w:p w:rsidR="008D0452" w:rsidRDefault="008D0452">
      <w:pPr>
        <w:pStyle w:val="ProcessTitle"/>
      </w:pPr>
      <w:r>
        <w:t>Defender</w:t>
      </w:r>
    </w:p>
    <w:p w:rsidR="008D0452" w:rsidRDefault="008D0452">
      <w:pPr>
        <w:pStyle w:val="ProcessTitle"/>
      </w:pPr>
      <w:r>
        <w:t>Computer Game Specification Document</w:t>
      </w:r>
    </w:p>
    <w:p w:rsidR="008D0452" w:rsidRDefault="008D0452">
      <w:pPr>
        <w:rPr>
          <w:b/>
        </w:rPr>
      </w:pPr>
    </w:p>
    <w:p w:rsidR="008D0452" w:rsidRDefault="008D0452">
      <w:pPr>
        <w:pBdr>
          <w:top w:val="single" w:sz="36" w:space="1" w:color="808080"/>
        </w:pBdr>
        <w:rPr>
          <w:bCs/>
          <w:iCs/>
          <w:sz w:val="28"/>
        </w:rPr>
      </w:pPr>
    </w:p>
    <w:p w:rsidR="008D0452" w:rsidRDefault="008D0452">
      <w:pPr>
        <w:pBdr>
          <w:top w:val="single" w:sz="36" w:space="1" w:color="808080"/>
        </w:pBdr>
        <w:rPr>
          <w:bCs/>
          <w:iCs/>
          <w:sz w:val="28"/>
        </w:rPr>
      </w:pPr>
      <w:r>
        <w:rPr>
          <w:bCs/>
          <w:iCs/>
          <w:sz w:val="28"/>
        </w:rPr>
        <w:t>Barry Belcher</w:t>
      </w:r>
      <w:r w:rsidR="00C76A74">
        <w:rPr>
          <w:bCs/>
          <w:iCs/>
          <w:sz w:val="28"/>
        </w:rPr>
        <w:t xml:space="preserve"> and Aaron Curley</w:t>
      </w:r>
    </w:p>
    <w:p w:rsidR="008D0452" w:rsidRDefault="008D0452">
      <w:pPr>
        <w:pBdr>
          <w:top w:val="single" w:sz="36" w:space="1" w:color="808080"/>
        </w:pBdr>
        <w:rPr>
          <w:bCs/>
          <w:iCs/>
          <w:sz w:val="28"/>
        </w:rPr>
      </w:pPr>
      <w:r>
        <w:rPr>
          <w:bCs/>
          <w:iCs/>
          <w:sz w:val="28"/>
        </w:rPr>
        <w:t>DirectX 2D Computer Game Project</w:t>
      </w:r>
    </w:p>
    <w:p w:rsidR="008D0452" w:rsidRDefault="008D0452">
      <w:pPr>
        <w:pBdr>
          <w:top w:val="single" w:sz="36" w:space="1" w:color="808080"/>
        </w:pBdr>
        <w:rPr>
          <w:bCs/>
          <w:iCs/>
          <w:sz w:val="28"/>
        </w:rPr>
      </w:pPr>
      <w:r>
        <w:rPr>
          <w:bCs/>
          <w:iCs/>
          <w:sz w:val="28"/>
        </w:rPr>
        <w:t>CIS 587 Computer Game Design and Implementation I</w:t>
      </w:r>
    </w:p>
    <w:p w:rsidR="008D0452" w:rsidRDefault="008D0452">
      <w:pPr>
        <w:pBdr>
          <w:top w:val="single" w:sz="36" w:space="1" w:color="808080"/>
        </w:pBdr>
        <w:rPr>
          <w:bCs/>
          <w:iCs/>
          <w:sz w:val="28"/>
        </w:rPr>
      </w:pPr>
      <w:r>
        <w:rPr>
          <w:bCs/>
          <w:iCs/>
          <w:sz w:val="28"/>
        </w:rPr>
        <w:t>Professor</w:t>
      </w:r>
      <w:r w:rsidR="00C76A74">
        <w:rPr>
          <w:bCs/>
          <w:iCs/>
          <w:sz w:val="28"/>
        </w:rPr>
        <w:t xml:space="preserve">: </w:t>
      </w:r>
      <w:r>
        <w:rPr>
          <w:bCs/>
          <w:iCs/>
          <w:sz w:val="28"/>
        </w:rPr>
        <w:t xml:space="preserve"> Bruce Maxim</w:t>
      </w:r>
    </w:p>
    <w:p w:rsidR="008D0452" w:rsidRDefault="008D0452">
      <w:pPr>
        <w:pBdr>
          <w:top w:val="single" w:sz="36" w:space="1" w:color="808080"/>
        </w:pBdr>
        <w:rPr>
          <w:sz w:val="28"/>
        </w:rPr>
      </w:pPr>
      <w:smartTag w:uri="urn:schemas-microsoft-com:office:smarttags" w:element="date">
        <w:smartTagPr>
          <w:attr w:name="Month" w:val="10"/>
          <w:attr w:name="Day" w:val="29"/>
          <w:attr w:name="Year" w:val="2007"/>
        </w:smartTagPr>
        <w:r>
          <w:rPr>
            <w:sz w:val="28"/>
          </w:rPr>
          <w:t>10/29/2007</w:t>
        </w:r>
      </w:smartTag>
    </w:p>
    <w:p w:rsidR="008D0452" w:rsidRDefault="008D0452">
      <w:r>
        <w:rPr>
          <w:sz w:val="28"/>
        </w:rPr>
        <w:t>Revision 1</w:t>
      </w:r>
    </w:p>
    <w:p w:rsidR="008D0452" w:rsidRDefault="008D0452"/>
    <w:p w:rsidR="008D0452" w:rsidRDefault="008D0452"/>
    <w:p w:rsidR="008D0452" w:rsidRDefault="008D0452"/>
    <w:p w:rsidR="008D0452" w:rsidRDefault="008D0452"/>
    <w:p w:rsidR="008D0452" w:rsidRDefault="008D0452">
      <w:pPr>
        <w:ind w:left="4320" w:right="360"/>
        <w:rPr>
          <w:sz w:val="16"/>
        </w:rPr>
      </w:pPr>
    </w:p>
    <w:p w:rsidR="008D0452" w:rsidRDefault="008D0452">
      <w:pPr>
        <w:ind w:left="4320" w:right="360"/>
        <w:rPr>
          <w:sz w:val="16"/>
        </w:rPr>
      </w:pPr>
    </w:p>
    <w:p w:rsidR="008D0452" w:rsidRDefault="008D0452">
      <w:pPr>
        <w:ind w:left="4320" w:right="360"/>
        <w:rPr>
          <w:sz w:val="16"/>
        </w:rPr>
      </w:pPr>
    </w:p>
    <w:p w:rsidR="008D0452" w:rsidRDefault="008D0452">
      <w:pPr>
        <w:ind w:left="4320" w:right="360"/>
        <w:rPr>
          <w:sz w:val="16"/>
        </w:rPr>
      </w:pPr>
    </w:p>
    <w:p w:rsidR="008D0452" w:rsidRDefault="008D0452">
      <w:pPr>
        <w:pBdr>
          <w:bottom w:val="single" w:sz="12" w:space="1" w:color="auto"/>
        </w:pBdr>
      </w:pPr>
      <w:r>
        <w:rPr>
          <w:caps/>
          <w:sz w:val="28"/>
        </w:rPr>
        <w:br w:type="page"/>
      </w:r>
      <w:r>
        <w:rPr>
          <w:b/>
        </w:rPr>
        <w:lastRenderedPageBreak/>
        <w:t xml:space="preserve">Revision Sheet           </w:t>
      </w:r>
    </w:p>
    <w:p w:rsidR="008D0452" w:rsidRDefault="008D0452"/>
    <w:tbl>
      <w:tblPr>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538"/>
        <w:gridCol w:w="2430"/>
        <w:gridCol w:w="4608"/>
      </w:tblGrid>
      <w:tr w:rsidR="008D0452" w:rsidTr="004B1FB9">
        <w:tblPrEx>
          <w:tblCellMar>
            <w:top w:w="0" w:type="dxa"/>
            <w:bottom w:w="0" w:type="dxa"/>
          </w:tblCellMar>
        </w:tblPrEx>
        <w:tc>
          <w:tcPr>
            <w:tcW w:w="2538" w:type="dxa"/>
          </w:tcPr>
          <w:p w:rsidR="008D0452" w:rsidRDefault="008D0452">
            <w:pPr>
              <w:jc w:val="center"/>
            </w:pPr>
            <w:r>
              <w:t xml:space="preserve">Revision </w:t>
            </w:r>
          </w:p>
        </w:tc>
        <w:tc>
          <w:tcPr>
            <w:tcW w:w="2430" w:type="dxa"/>
          </w:tcPr>
          <w:p w:rsidR="008D0452" w:rsidRDefault="008D0452">
            <w:pPr>
              <w:jc w:val="center"/>
            </w:pPr>
            <w:r>
              <w:t>Date</w:t>
            </w:r>
          </w:p>
        </w:tc>
        <w:tc>
          <w:tcPr>
            <w:tcW w:w="4608" w:type="dxa"/>
          </w:tcPr>
          <w:p w:rsidR="008D0452" w:rsidRDefault="008D0452">
            <w:pPr>
              <w:jc w:val="center"/>
            </w:pPr>
            <w:r>
              <w:t>Brief Summary of Changes</w:t>
            </w:r>
          </w:p>
        </w:tc>
      </w:tr>
      <w:tr w:rsidR="008D0452" w:rsidTr="004B1FB9">
        <w:tblPrEx>
          <w:tblCellMar>
            <w:top w:w="0" w:type="dxa"/>
            <w:bottom w:w="0" w:type="dxa"/>
          </w:tblCellMar>
        </w:tblPrEx>
        <w:tc>
          <w:tcPr>
            <w:tcW w:w="2538" w:type="dxa"/>
          </w:tcPr>
          <w:p w:rsidR="008D0452" w:rsidRDefault="004B1FB9">
            <w:pPr>
              <w:jc w:val="center"/>
            </w:pPr>
            <w:r>
              <w:t xml:space="preserve">Draft </w:t>
            </w:r>
            <w:r w:rsidR="008D0452">
              <w:t xml:space="preserve">Version </w:t>
            </w:r>
            <w:r>
              <w:t>A</w:t>
            </w:r>
          </w:p>
        </w:tc>
        <w:tc>
          <w:tcPr>
            <w:tcW w:w="2430" w:type="dxa"/>
          </w:tcPr>
          <w:p w:rsidR="008D0452" w:rsidRDefault="004B1FB9">
            <w:r>
              <w:t>10/27</w:t>
            </w:r>
            <w:r w:rsidR="008D0452">
              <w:t>/2007</w:t>
            </w:r>
          </w:p>
        </w:tc>
        <w:tc>
          <w:tcPr>
            <w:tcW w:w="4608" w:type="dxa"/>
          </w:tcPr>
          <w:p w:rsidR="008D0452" w:rsidRDefault="004B1FB9">
            <w:r>
              <w:t>Changes reviewed and Accepted</w:t>
            </w:r>
          </w:p>
        </w:tc>
      </w:tr>
      <w:tr w:rsidR="004B1FB9" w:rsidTr="004B1FB9">
        <w:tblPrEx>
          <w:tblCellMar>
            <w:top w:w="0" w:type="dxa"/>
            <w:bottom w:w="0" w:type="dxa"/>
          </w:tblCellMar>
        </w:tblPrEx>
        <w:tc>
          <w:tcPr>
            <w:tcW w:w="2538" w:type="dxa"/>
          </w:tcPr>
          <w:p w:rsidR="004B1FB9" w:rsidRDefault="004B1FB9" w:rsidP="008755A3">
            <w:pPr>
              <w:jc w:val="center"/>
            </w:pPr>
            <w:r>
              <w:t>Version 1.0</w:t>
            </w:r>
          </w:p>
        </w:tc>
        <w:tc>
          <w:tcPr>
            <w:tcW w:w="2430" w:type="dxa"/>
          </w:tcPr>
          <w:p w:rsidR="004B1FB9" w:rsidRDefault="004B1FB9" w:rsidP="008755A3">
            <w:smartTag w:uri="urn:schemas-microsoft-com:office:smarttags" w:element="date">
              <w:smartTagPr>
                <w:attr w:name="Year" w:val="2007"/>
                <w:attr w:name="Day" w:val="29"/>
                <w:attr w:name="Month" w:val="10"/>
              </w:smartTagPr>
              <w:r>
                <w:t>10/29/2007</w:t>
              </w:r>
            </w:smartTag>
          </w:p>
        </w:tc>
        <w:tc>
          <w:tcPr>
            <w:tcW w:w="4608" w:type="dxa"/>
          </w:tcPr>
          <w:p w:rsidR="004B1FB9" w:rsidRDefault="004B1FB9" w:rsidP="008755A3">
            <w:r>
              <w:t>Final submittal</w:t>
            </w:r>
          </w:p>
        </w:tc>
      </w:tr>
    </w:tbl>
    <w:p w:rsidR="008D0452" w:rsidRDefault="008D0452">
      <w:pPr>
        <w:pStyle w:val="TOC1"/>
        <w:rPr>
          <w:caps w:val="0"/>
          <w:sz w:val="28"/>
        </w:rPr>
        <w:sectPr w:rsidR="008D0452">
          <w:pgSz w:w="12240" w:h="15840"/>
          <w:pgMar w:top="1440" w:right="1800" w:bottom="1440" w:left="1800" w:header="720" w:footer="720" w:gutter="0"/>
          <w:pgNumType w:fmt="lowerRoman" w:start="1"/>
          <w:cols w:space="720"/>
          <w:rtlGutter/>
        </w:sectPr>
      </w:pPr>
    </w:p>
    <w:p w:rsidR="007B28F5" w:rsidRDefault="008D0452">
      <w:pPr>
        <w:pStyle w:val="TOC1"/>
        <w:tabs>
          <w:tab w:val="left" w:pos="480"/>
          <w:tab w:val="right" w:leader="dot" w:pos="8630"/>
        </w:tabs>
        <w:rPr>
          <w:b w:val="0"/>
          <w:bCs w:val="0"/>
          <w:caps w:val="0"/>
          <w:noProof/>
        </w:rPr>
      </w:pPr>
      <w:r>
        <w:rPr>
          <w:b w:val="0"/>
          <w:bCs w:val="0"/>
          <w:sz w:val="28"/>
        </w:rPr>
        <w:lastRenderedPageBreak/>
        <w:fldChar w:fldCharType="begin"/>
      </w:r>
      <w:r>
        <w:rPr>
          <w:b w:val="0"/>
          <w:bCs w:val="0"/>
          <w:sz w:val="28"/>
        </w:rPr>
        <w:instrText xml:space="preserve"> TOC \o "1-3" \h \z </w:instrText>
      </w:r>
      <w:r>
        <w:rPr>
          <w:b w:val="0"/>
          <w:bCs w:val="0"/>
          <w:sz w:val="28"/>
        </w:rPr>
        <w:fldChar w:fldCharType="separate"/>
      </w:r>
      <w:hyperlink w:anchor="_Toc181260103" w:history="1">
        <w:r w:rsidR="007B28F5" w:rsidRPr="00B439F1">
          <w:rPr>
            <w:rStyle w:val="Hyperlink"/>
            <w:noProof/>
          </w:rPr>
          <w:t>1.</w:t>
        </w:r>
        <w:r w:rsidR="007B28F5">
          <w:rPr>
            <w:b w:val="0"/>
            <w:bCs w:val="0"/>
            <w:caps w:val="0"/>
            <w:noProof/>
          </w:rPr>
          <w:tab/>
        </w:r>
        <w:r w:rsidR="007B28F5" w:rsidRPr="00B439F1">
          <w:rPr>
            <w:rStyle w:val="Hyperlink"/>
            <w:noProof/>
          </w:rPr>
          <w:t>Assignment Overview</w:t>
        </w:r>
        <w:r w:rsidR="007B28F5">
          <w:rPr>
            <w:noProof/>
            <w:webHidden/>
          </w:rPr>
          <w:tab/>
        </w:r>
        <w:r w:rsidR="007B28F5">
          <w:rPr>
            <w:noProof/>
            <w:webHidden/>
          </w:rPr>
          <w:fldChar w:fldCharType="begin"/>
        </w:r>
        <w:r w:rsidR="007B28F5">
          <w:rPr>
            <w:noProof/>
            <w:webHidden/>
          </w:rPr>
          <w:instrText xml:space="preserve"> PAGEREF _Toc181260103 \h </w:instrText>
        </w:r>
        <w:r w:rsidR="00AD1F1B">
          <w:rPr>
            <w:noProof/>
          </w:rPr>
        </w:r>
        <w:r w:rsidR="007B28F5">
          <w:rPr>
            <w:noProof/>
            <w:webHidden/>
          </w:rPr>
          <w:fldChar w:fldCharType="separate"/>
        </w:r>
        <w:r w:rsidR="00B203C5">
          <w:rPr>
            <w:noProof/>
            <w:webHidden/>
          </w:rPr>
          <w:t>1</w:t>
        </w:r>
        <w:r w:rsidR="007B28F5">
          <w:rPr>
            <w:noProof/>
            <w:webHidden/>
          </w:rPr>
          <w:fldChar w:fldCharType="end"/>
        </w:r>
      </w:hyperlink>
    </w:p>
    <w:p w:rsidR="007B28F5" w:rsidRDefault="007B28F5">
      <w:pPr>
        <w:pStyle w:val="TOC1"/>
        <w:tabs>
          <w:tab w:val="left" w:pos="480"/>
          <w:tab w:val="right" w:leader="dot" w:pos="8630"/>
        </w:tabs>
        <w:rPr>
          <w:b w:val="0"/>
          <w:bCs w:val="0"/>
          <w:caps w:val="0"/>
          <w:noProof/>
        </w:rPr>
      </w:pPr>
      <w:hyperlink w:anchor="_Toc181260104" w:history="1">
        <w:r w:rsidRPr="00B439F1">
          <w:rPr>
            <w:rStyle w:val="Hyperlink"/>
            <w:noProof/>
          </w:rPr>
          <w:t>2.</w:t>
        </w:r>
        <w:r>
          <w:rPr>
            <w:b w:val="0"/>
            <w:bCs w:val="0"/>
            <w:caps w:val="0"/>
            <w:noProof/>
          </w:rPr>
          <w:tab/>
        </w:r>
        <w:r w:rsidRPr="00B439F1">
          <w:rPr>
            <w:rStyle w:val="Hyperlink"/>
            <w:noProof/>
          </w:rPr>
          <w:t>Executive Summary</w:t>
        </w:r>
        <w:r>
          <w:rPr>
            <w:noProof/>
            <w:webHidden/>
          </w:rPr>
          <w:tab/>
        </w:r>
        <w:r>
          <w:rPr>
            <w:noProof/>
            <w:webHidden/>
          </w:rPr>
          <w:fldChar w:fldCharType="begin"/>
        </w:r>
        <w:r>
          <w:rPr>
            <w:noProof/>
            <w:webHidden/>
          </w:rPr>
          <w:instrText xml:space="preserve"> PAGEREF _Toc181260104 \h </w:instrText>
        </w:r>
        <w:r w:rsidR="00AD1F1B">
          <w:rPr>
            <w:noProof/>
          </w:rPr>
        </w:r>
        <w:r>
          <w:rPr>
            <w:noProof/>
            <w:webHidden/>
          </w:rPr>
          <w:fldChar w:fldCharType="separate"/>
        </w:r>
        <w:r w:rsidR="00B203C5">
          <w:rPr>
            <w:noProof/>
            <w:webHidden/>
          </w:rPr>
          <w:t>1</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05" w:history="1">
        <w:r w:rsidRPr="00B439F1">
          <w:rPr>
            <w:rStyle w:val="Hyperlink"/>
            <w:noProof/>
          </w:rPr>
          <w:t>2.1</w:t>
        </w:r>
        <w:r>
          <w:rPr>
            <w:smallCaps w:val="0"/>
            <w:noProof/>
          </w:rPr>
          <w:tab/>
        </w:r>
        <w:r w:rsidRPr="00B439F1">
          <w:rPr>
            <w:rStyle w:val="Hyperlink"/>
            <w:noProof/>
          </w:rPr>
          <w:t>Background Story</w:t>
        </w:r>
        <w:r>
          <w:rPr>
            <w:noProof/>
            <w:webHidden/>
          </w:rPr>
          <w:tab/>
        </w:r>
        <w:r>
          <w:rPr>
            <w:noProof/>
            <w:webHidden/>
          </w:rPr>
          <w:fldChar w:fldCharType="begin"/>
        </w:r>
        <w:r>
          <w:rPr>
            <w:noProof/>
            <w:webHidden/>
          </w:rPr>
          <w:instrText xml:space="preserve"> PAGEREF _Toc181260105 \h </w:instrText>
        </w:r>
        <w:r w:rsidR="00AD1F1B">
          <w:rPr>
            <w:noProof/>
          </w:rPr>
        </w:r>
        <w:r>
          <w:rPr>
            <w:noProof/>
            <w:webHidden/>
          </w:rPr>
          <w:fldChar w:fldCharType="separate"/>
        </w:r>
        <w:r w:rsidR="00B203C5">
          <w:rPr>
            <w:noProof/>
            <w:webHidden/>
          </w:rPr>
          <w:t>1</w:t>
        </w:r>
        <w:r>
          <w:rPr>
            <w:noProof/>
            <w:webHidden/>
          </w:rPr>
          <w:fldChar w:fldCharType="end"/>
        </w:r>
      </w:hyperlink>
    </w:p>
    <w:p w:rsidR="007B28F5" w:rsidRDefault="007B28F5">
      <w:pPr>
        <w:pStyle w:val="TOC3"/>
        <w:tabs>
          <w:tab w:val="left" w:pos="1440"/>
          <w:tab w:val="right" w:leader="dot" w:pos="8630"/>
        </w:tabs>
        <w:rPr>
          <w:i w:val="0"/>
          <w:iCs w:val="0"/>
          <w:noProof/>
        </w:rPr>
      </w:pPr>
      <w:hyperlink w:anchor="_Toc181260106" w:history="1">
        <w:r w:rsidRPr="00B439F1">
          <w:rPr>
            <w:rStyle w:val="Hyperlink"/>
            <w:noProof/>
          </w:rPr>
          <w:t>2.1.1</w:t>
        </w:r>
        <w:r>
          <w:rPr>
            <w:i w:val="0"/>
            <w:iCs w:val="0"/>
            <w:noProof/>
          </w:rPr>
          <w:tab/>
        </w:r>
        <w:r w:rsidRPr="00B439F1">
          <w:rPr>
            <w:rStyle w:val="Hyperlink"/>
            <w:noProof/>
          </w:rPr>
          <w:t>Overview of Game</w:t>
        </w:r>
        <w:r>
          <w:rPr>
            <w:noProof/>
            <w:webHidden/>
          </w:rPr>
          <w:tab/>
        </w:r>
        <w:r>
          <w:rPr>
            <w:noProof/>
            <w:webHidden/>
          </w:rPr>
          <w:fldChar w:fldCharType="begin"/>
        </w:r>
        <w:r>
          <w:rPr>
            <w:noProof/>
            <w:webHidden/>
          </w:rPr>
          <w:instrText xml:space="preserve"> PAGEREF _Toc181260106 \h </w:instrText>
        </w:r>
        <w:r w:rsidR="00AD1F1B">
          <w:rPr>
            <w:noProof/>
          </w:rPr>
        </w:r>
        <w:r>
          <w:rPr>
            <w:noProof/>
            <w:webHidden/>
          </w:rPr>
          <w:fldChar w:fldCharType="separate"/>
        </w:r>
        <w:r w:rsidR="00B203C5">
          <w:rPr>
            <w:noProof/>
            <w:webHidden/>
          </w:rPr>
          <w:t>1</w:t>
        </w:r>
        <w:r>
          <w:rPr>
            <w:noProof/>
            <w:webHidden/>
          </w:rPr>
          <w:fldChar w:fldCharType="end"/>
        </w:r>
      </w:hyperlink>
    </w:p>
    <w:p w:rsidR="007B28F5" w:rsidRDefault="007B28F5">
      <w:pPr>
        <w:pStyle w:val="TOC3"/>
        <w:tabs>
          <w:tab w:val="left" w:pos="1440"/>
          <w:tab w:val="right" w:leader="dot" w:pos="8630"/>
        </w:tabs>
        <w:rPr>
          <w:i w:val="0"/>
          <w:iCs w:val="0"/>
          <w:noProof/>
        </w:rPr>
      </w:pPr>
      <w:hyperlink w:anchor="_Toc181260107" w:history="1">
        <w:r w:rsidRPr="00B439F1">
          <w:rPr>
            <w:rStyle w:val="Hyperlink"/>
            <w:noProof/>
          </w:rPr>
          <w:t>2.1.2</w:t>
        </w:r>
        <w:r>
          <w:rPr>
            <w:i w:val="0"/>
            <w:iCs w:val="0"/>
            <w:noProof/>
          </w:rPr>
          <w:tab/>
        </w:r>
        <w:r w:rsidRPr="00B439F1">
          <w:rPr>
            <w:rStyle w:val="Hyperlink"/>
            <w:noProof/>
          </w:rPr>
          <w:t>Background Story</w:t>
        </w:r>
        <w:r>
          <w:rPr>
            <w:noProof/>
            <w:webHidden/>
          </w:rPr>
          <w:tab/>
        </w:r>
        <w:r>
          <w:rPr>
            <w:noProof/>
            <w:webHidden/>
          </w:rPr>
          <w:fldChar w:fldCharType="begin"/>
        </w:r>
        <w:r>
          <w:rPr>
            <w:noProof/>
            <w:webHidden/>
          </w:rPr>
          <w:instrText xml:space="preserve"> PAGEREF _Toc181260107 \h </w:instrText>
        </w:r>
        <w:r w:rsidR="00AD1F1B">
          <w:rPr>
            <w:noProof/>
          </w:rPr>
        </w:r>
        <w:r>
          <w:rPr>
            <w:noProof/>
            <w:webHidden/>
          </w:rPr>
          <w:fldChar w:fldCharType="separate"/>
        </w:r>
        <w:r w:rsidR="00B203C5">
          <w:rPr>
            <w:noProof/>
            <w:webHidden/>
          </w:rPr>
          <w:t>1</w:t>
        </w:r>
        <w:r>
          <w:rPr>
            <w:noProof/>
            <w:webHidden/>
          </w:rPr>
          <w:fldChar w:fldCharType="end"/>
        </w:r>
      </w:hyperlink>
    </w:p>
    <w:p w:rsidR="007B28F5" w:rsidRDefault="007B28F5">
      <w:pPr>
        <w:pStyle w:val="TOC1"/>
        <w:tabs>
          <w:tab w:val="left" w:pos="480"/>
          <w:tab w:val="right" w:leader="dot" w:pos="8630"/>
        </w:tabs>
        <w:rPr>
          <w:b w:val="0"/>
          <w:bCs w:val="0"/>
          <w:caps w:val="0"/>
          <w:noProof/>
        </w:rPr>
      </w:pPr>
      <w:hyperlink w:anchor="_Toc181260108" w:history="1">
        <w:r w:rsidRPr="00B439F1">
          <w:rPr>
            <w:rStyle w:val="Hyperlink"/>
            <w:noProof/>
          </w:rPr>
          <w:t>3.</w:t>
        </w:r>
        <w:r>
          <w:rPr>
            <w:b w:val="0"/>
            <w:bCs w:val="0"/>
            <w:caps w:val="0"/>
            <w:noProof/>
          </w:rPr>
          <w:tab/>
        </w:r>
        <w:r w:rsidRPr="00B439F1">
          <w:rPr>
            <w:rStyle w:val="Hyperlink"/>
            <w:noProof/>
          </w:rPr>
          <w:t>Game Play Look and Feel</w:t>
        </w:r>
        <w:r>
          <w:rPr>
            <w:noProof/>
            <w:webHidden/>
          </w:rPr>
          <w:tab/>
        </w:r>
        <w:r>
          <w:rPr>
            <w:noProof/>
            <w:webHidden/>
          </w:rPr>
          <w:fldChar w:fldCharType="begin"/>
        </w:r>
        <w:r>
          <w:rPr>
            <w:noProof/>
            <w:webHidden/>
          </w:rPr>
          <w:instrText xml:space="preserve"> PAGEREF _Toc181260108 \h </w:instrText>
        </w:r>
        <w:r w:rsidR="00AD1F1B">
          <w:rPr>
            <w:noProof/>
          </w:rPr>
        </w:r>
        <w:r>
          <w:rPr>
            <w:noProof/>
            <w:webHidden/>
          </w:rPr>
          <w:fldChar w:fldCharType="separate"/>
        </w:r>
        <w:r w:rsidR="00B203C5">
          <w:rPr>
            <w:noProof/>
            <w:webHidden/>
          </w:rPr>
          <w:t>2</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09" w:history="1">
        <w:r w:rsidRPr="00B439F1">
          <w:rPr>
            <w:rStyle w:val="Hyperlink"/>
            <w:noProof/>
          </w:rPr>
          <w:t>3.1</w:t>
        </w:r>
        <w:r>
          <w:rPr>
            <w:smallCaps w:val="0"/>
            <w:noProof/>
          </w:rPr>
          <w:tab/>
        </w:r>
        <w:r w:rsidRPr="00B439F1">
          <w:rPr>
            <w:rStyle w:val="Hyperlink"/>
            <w:noProof/>
          </w:rPr>
          <w:t>Appearance</w:t>
        </w:r>
        <w:r>
          <w:rPr>
            <w:noProof/>
            <w:webHidden/>
          </w:rPr>
          <w:tab/>
        </w:r>
        <w:r>
          <w:rPr>
            <w:noProof/>
            <w:webHidden/>
          </w:rPr>
          <w:fldChar w:fldCharType="begin"/>
        </w:r>
        <w:r>
          <w:rPr>
            <w:noProof/>
            <w:webHidden/>
          </w:rPr>
          <w:instrText xml:space="preserve"> PAGEREF _Toc181260109 \h </w:instrText>
        </w:r>
        <w:r w:rsidR="00AD1F1B">
          <w:rPr>
            <w:noProof/>
          </w:rPr>
        </w:r>
        <w:r>
          <w:rPr>
            <w:noProof/>
            <w:webHidden/>
          </w:rPr>
          <w:fldChar w:fldCharType="separate"/>
        </w:r>
        <w:r w:rsidR="00B203C5">
          <w:rPr>
            <w:noProof/>
            <w:webHidden/>
          </w:rPr>
          <w:t>2</w:t>
        </w:r>
        <w:r>
          <w:rPr>
            <w:noProof/>
            <w:webHidden/>
          </w:rPr>
          <w:fldChar w:fldCharType="end"/>
        </w:r>
      </w:hyperlink>
    </w:p>
    <w:p w:rsidR="007B28F5" w:rsidRDefault="007B28F5">
      <w:pPr>
        <w:pStyle w:val="TOC3"/>
        <w:tabs>
          <w:tab w:val="left" w:pos="1440"/>
          <w:tab w:val="right" w:leader="dot" w:pos="8630"/>
        </w:tabs>
        <w:rPr>
          <w:i w:val="0"/>
          <w:iCs w:val="0"/>
          <w:noProof/>
        </w:rPr>
      </w:pPr>
      <w:hyperlink w:anchor="_Toc181260110" w:history="1">
        <w:r w:rsidRPr="00B439F1">
          <w:rPr>
            <w:rStyle w:val="Hyperlink"/>
            <w:noProof/>
          </w:rPr>
          <w:t>3.1.1</w:t>
        </w:r>
        <w:r>
          <w:rPr>
            <w:i w:val="0"/>
            <w:iCs w:val="0"/>
            <w:noProof/>
          </w:rPr>
          <w:tab/>
        </w:r>
        <w:r w:rsidRPr="00B439F1">
          <w:rPr>
            <w:rStyle w:val="Hyperlink"/>
            <w:noProof/>
          </w:rPr>
          <w:t>Spacecraft of Defender</w:t>
        </w:r>
        <w:r>
          <w:rPr>
            <w:noProof/>
            <w:webHidden/>
          </w:rPr>
          <w:tab/>
        </w:r>
        <w:r>
          <w:rPr>
            <w:noProof/>
            <w:webHidden/>
          </w:rPr>
          <w:fldChar w:fldCharType="begin"/>
        </w:r>
        <w:r>
          <w:rPr>
            <w:noProof/>
            <w:webHidden/>
          </w:rPr>
          <w:instrText xml:space="preserve"> PAGEREF _Toc181260110 \h </w:instrText>
        </w:r>
        <w:r w:rsidR="00AD1F1B">
          <w:rPr>
            <w:noProof/>
          </w:rPr>
        </w:r>
        <w:r>
          <w:rPr>
            <w:noProof/>
            <w:webHidden/>
          </w:rPr>
          <w:fldChar w:fldCharType="separate"/>
        </w:r>
        <w:r w:rsidR="00B203C5">
          <w:rPr>
            <w:noProof/>
            <w:webHidden/>
          </w:rPr>
          <w:t>3</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11" w:history="1">
        <w:r w:rsidRPr="00B439F1">
          <w:rPr>
            <w:rStyle w:val="Hyperlink"/>
            <w:noProof/>
          </w:rPr>
          <w:t>3.2</w:t>
        </w:r>
        <w:r>
          <w:rPr>
            <w:smallCaps w:val="0"/>
            <w:noProof/>
          </w:rPr>
          <w:tab/>
        </w:r>
        <w:r w:rsidRPr="00B439F1">
          <w:rPr>
            <w:rStyle w:val="Hyperlink"/>
            <w:noProof/>
          </w:rPr>
          <w:t>Players Roles and Actions</w:t>
        </w:r>
        <w:r>
          <w:rPr>
            <w:noProof/>
            <w:webHidden/>
          </w:rPr>
          <w:tab/>
        </w:r>
        <w:r>
          <w:rPr>
            <w:noProof/>
            <w:webHidden/>
          </w:rPr>
          <w:fldChar w:fldCharType="begin"/>
        </w:r>
        <w:r>
          <w:rPr>
            <w:noProof/>
            <w:webHidden/>
          </w:rPr>
          <w:instrText xml:space="preserve"> PAGEREF _Toc181260111 \h </w:instrText>
        </w:r>
        <w:r w:rsidR="00AD1F1B">
          <w:rPr>
            <w:noProof/>
          </w:rPr>
        </w:r>
        <w:r>
          <w:rPr>
            <w:noProof/>
            <w:webHidden/>
          </w:rPr>
          <w:fldChar w:fldCharType="separate"/>
        </w:r>
        <w:r w:rsidR="00B203C5">
          <w:rPr>
            <w:noProof/>
            <w:webHidden/>
          </w:rPr>
          <w:t>6</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12" w:history="1">
        <w:r w:rsidRPr="00B439F1">
          <w:rPr>
            <w:rStyle w:val="Hyperlink"/>
            <w:noProof/>
          </w:rPr>
          <w:t>3.3</w:t>
        </w:r>
        <w:r>
          <w:rPr>
            <w:smallCaps w:val="0"/>
            <w:noProof/>
          </w:rPr>
          <w:tab/>
        </w:r>
        <w:r w:rsidRPr="00B439F1">
          <w:rPr>
            <w:rStyle w:val="Hyperlink"/>
            <w:noProof/>
          </w:rPr>
          <w:t>Strategies and Motivations</w:t>
        </w:r>
        <w:r>
          <w:rPr>
            <w:noProof/>
            <w:webHidden/>
          </w:rPr>
          <w:tab/>
        </w:r>
        <w:r>
          <w:rPr>
            <w:noProof/>
            <w:webHidden/>
          </w:rPr>
          <w:fldChar w:fldCharType="begin"/>
        </w:r>
        <w:r>
          <w:rPr>
            <w:noProof/>
            <w:webHidden/>
          </w:rPr>
          <w:instrText xml:space="preserve"> PAGEREF _Toc181260112 \h </w:instrText>
        </w:r>
        <w:r w:rsidR="00AD1F1B">
          <w:rPr>
            <w:noProof/>
          </w:rPr>
        </w:r>
        <w:r>
          <w:rPr>
            <w:noProof/>
            <w:webHidden/>
          </w:rPr>
          <w:fldChar w:fldCharType="separate"/>
        </w:r>
        <w:r w:rsidR="00B203C5">
          <w:rPr>
            <w:noProof/>
            <w:webHidden/>
          </w:rPr>
          <w:t>7</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13" w:history="1">
        <w:r w:rsidRPr="00B439F1">
          <w:rPr>
            <w:rStyle w:val="Hyperlink"/>
            <w:noProof/>
          </w:rPr>
          <w:t>3.4</w:t>
        </w:r>
        <w:r>
          <w:rPr>
            <w:smallCaps w:val="0"/>
            <w:noProof/>
          </w:rPr>
          <w:tab/>
        </w:r>
        <w:r w:rsidRPr="00B439F1">
          <w:rPr>
            <w:rStyle w:val="Hyperlink"/>
            <w:noProof/>
          </w:rPr>
          <w:t>Level summary/Story progression</w:t>
        </w:r>
        <w:r>
          <w:rPr>
            <w:noProof/>
            <w:webHidden/>
          </w:rPr>
          <w:tab/>
        </w:r>
        <w:r>
          <w:rPr>
            <w:noProof/>
            <w:webHidden/>
          </w:rPr>
          <w:fldChar w:fldCharType="begin"/>
        </w:r>
        <w:r>
          <w:rPr>
            <w:noProof/>
            <w:webHidden/>
          </w:rPr>
          <w:instrText xml:space="preserve"> PAGEREF _Toc181260113 \h </w:instrText>
        </w:r>
        <w:r w:rsidR="00AD1F1B">
          <w:rPr>
            <w:noProof/>
          </w:rPr>
        </w:r>
        <w:r>
          <w:rPr>
            <w:noProof/>
            <w:webHidden/>
          </w:rPr>
          <w:fldChar w:fldCharType="separate"/>
        </w:r>
        <w:r w:rsidR="00B203C5">
          <w:rPr>
            <w:noProof/>
            <w:webHidden/>
          </w:rPr>
          <w:t>9</w:t>
        </w:r>
        <w:r>
          <w:rPr>
            <w:noProof/>
            <w:webHidden/>
          </w:rPr>
          <w:fldChar w:fldCharType="end"/>
        </w:r>
      </w:hyperlink>
    </w:p>
    <w:p w:rsidR="007B28F5" w:rsidRDefault="007B28F5">
      <w:pPr>
        <w:pStyle w:val="TOC1"/>
        <w:tabs>
          <w:tab w:val="left" w:pos="480"/>
          <w:tab w:val="right" w:leader="dot" w:pos="8630"/>
        </w:tabs>
        <w:rPr>
          <w:b w:val="0"/>
          <w:bCs w:val="0"/>
          <w:caps w:val="0"/>
          <w:noProof/>
        </w:rPr>
      </w:pPr>
      <w:hyperlink w:anchor="_Toc181260117" w:history="1">
        <w:r w:rsidRPr="00B439F1">
          <w:rPr>
            <w:rStyle w:val="Hyperlink"/>
            <w:noProof/>
          </w:rPr>
          <w:t>4.</w:t>
        </w:r>
        <w:r>
          <w:rPr>
            <w:b w:val="0"/>
            <w:bCs w:val="0"/>
            <w:caps w:val="0"/>
            <w:noProof/>
          </w:rPr>
          <w:tab/>
        </w:r>
        <w:r w:rsidRPr="00B439F1">
          <w:rPr>
            <w:rStyle w:val="Hyperlink"/>
            <w:noProof/>
          </w:rPr>
          <w:t>Development Specifications</w:t>
        </w:r>
        <w:r>
          <w:rPr>
            <w:noProof/>
            <w:webHidden/>
          </w:rPr>
          <w:tab/>
        </w:r>
        <w:r>
          <w:rPr>
            <w:noProof/>
            <w:webHidden/>
          </w:rPr>
          <w:fldChar w:fldCharType="begin"/>
        </w:r>
        <w:r>
          <w:rPr>
            <w:noProof/>
            <w:webHidden/>
          </w:rPr>
          <w:instrText xml:space="preserve"> PAGEREF _Toc181260117 \h </w:instrText>
        </w:r>
        <w:r w:rsidR="00AD1F1B">
          <w:rPr>
            <w:noProof/>
          </w:rPr>
        </w:r>
        <w:r>
          <w:rPr>
            <w:noProof/>
            <w:webHidden/>
          </w:rPr>
          <w:fldChar w:fldCharType="separate"/>
        </w:r>
        <w:r w:rsidR="00B203C5">
          <w:rPr>
            <w:noProof/>
            <w:webHidden/>
          </w:rPr>
          <w:t>10</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18" w:history="1">
        <w:r w:rsidRPr="00B439F1">
          <w:rPr>
            <w:rStyle w:val="Hyperlink"/>
            <w:rFonts w:ascii="Arial" w:hAnsi="Arial"/>
            <w:noProof/>
            <w:snapToGrid w:val="0"/>
          </w:rPr>
          <w:t>4.1</w:t>
        </w:r>
        <w:r>
          <w:rPr>
            <w:smallCaps w:val="0"/>
            <w:noProof/>
          </w:rPr>
          <w:tab/>
        </w:r>
        <w:r w:rsidRPr="00B439F1">
          <w:rPr>
            <w:rStyle w:val="Hyperlink"/>
            <w:rFonts w:ascii="Arial" w:hAnsi="Arial" w:cs="Arial"/>
            <w:noProof/>
            <w:snapToGrid w:val="0"/>
          </w:rPr>
          <w:t>System Requirements</w:t>
        </w:r>
        <w:r>
          <w:rPr>
            <w:noProof/>
            <w:webHidden/>
          </w:rPr>
          <w:tab/>
        </w:r>
        <w:r>
          <w:rPr>
            <w:noProof/>
            <w:webHidden/>
          </w:rPr>
          <w:fldChar w:fldCharType="begin"/>
        </w:r>
        <w:r>
          <w:rPr>
            <w:noProof/>
            <w:webHidden/>
          </w:rPr>
          <w:instrText xml:space="preserve"> PAGEREF _Toc181260118 \h </w:instrText>
        </w:r>
        <w:r w:rsidR="00AD1F1B">
          <w:rPr>
            <w:noProof/>
          </w:rPr>
        </w:r>
        <w:r>
          <w:rPr>
            <w:noProof/>
            <w:webHidden/>
          </w:rPr>
          <w:fldChar w:fldCharType="separate"/>
        </w:r>
        <w:r w:rsidR="00B203C5">
          <w:rPr>
            <w:noProof/>
            <w:webHidden/>
          </w:rPr>
          <w:t>10</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19" w:history="1">
        <w:r w:rsidRPr="00B439F1">
          <w:rPr>
            <w:rStyle w:val="Hyperlink"/>
            <w:noProof/>
          </w:rPr>
          <w:t>4.2</w:t>
        </w:r>
        <w:r>
          <w:rPr>
            <w:smallCaps w:val="0"/>
            <w:noProof/>
          </w:rPr>
          <w:tab/>
        </w:r>
        <w:r w:rsidRPr="00B439F1">
          <w:rPr>
            <w:rStyle w:val="Hyperlink"/>
            <w:bCs/>
            <w:noProof/>
          </w:rPr>
          <w:t>Development Specifications</w:t>
        </w:r>
        <w:r>
          <w:rPr>
            <w:noProof/>
            <w:webHidden/>
          </w:rPr>
          <w:tab/>
        </w:r>
        <w:r>
          <w:rPr>
            <w:noProof/>
            <w:webHidden/>
          </w:rPr>
          <w:fldChar w:fldCharType="begin"/>
        </w:r>
        <w:r>
          <w:rPr>
            <w:noProof/>
            <w:webHidden/>
          </w:rPr>
          <w:instrText xml:space="preserve"> PAGEREF _Toc181260119 \h </w:instrText>
        </w:r>
        <w:r w:rsidR="00AD1F1B">
          <w:rPr>
            <w:noProof/>
          </w:rPr>
        </w:r>
        <w:r>
          <w:rPr>
            <w:noProof/>
            <w:webHidden/>
          </w:rPr>
          <w:fldChar w:fldCharType="separate"/>
        </w:r>
        <w:r w:rsidR="00B203C5">
          <w:rPr>
            <w:noProof/>
            <w:webHidden/>
          </w:rPr>
          <w:t>10</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20" w:history="1">
        <w:r w:rsidRPr="00B439F1">
          <w:rPr>
            <w:rStyle w:val="Hyperlink"/>
            <w:noProof/>
          </w:rPr>
          <w:t>4.3</w:t>
        </w:r>
        <w:r>
          <w:rPr>
            <w:smallCaps w:val="0"/>
            <w:noProof/>
          </w:rPr>
          <w:tab/>
        </w:r>
        <w:r w:rsidRPr="00B439F1">
          <w:rPr>
            <w:rStyle w:val="Hyperlink"/>
            <w:noProof/>
          </w:rPr>
          <w:t>Algorithm Style</w:t>
        </w:r>
        <w:r>
          <w:rPr>
            <w:noProof/>
            <w:webHidden/>
          </w:rPr>
          <w:tab/>
        </w:r>
        <w:r>
          <w:rPr>
            <w:noProof/>
            <w:webHidden/>
          </w:rPr>
          <w:fldChar w:fldCharType="begin"/>
        </w:r>
        <w:r>
          <w:rPr>
            <w:noProof/>
            <w:webHidden/>
          </w:rPr>
          <w:instrText xml:space="preserve"> PAGEREF _Toc181260120 \h </w:instrText>
        </w:r>
        <w:r w:rsidR="00AD1F1B">
          <w:rPr>
            <w:noProof/>
          </w:rPr>
        </w:r>
        <w:r>
          <w:rPr>
            <w:noProof/>
            <w:webHidden/>
          </w:rPr>
          <w:fldChar w:fldCharType="separate"/>
        </w:r>
        <w:r w:rsidR="00B203C5">
          <w:rPr>
            <w:noProof/>
            <w:webHidden/>
          </w:rPr>
          <w:t>10</w:t>
        </w:r>
        <w:r>
          <w:rPr>
            <w:noProof/>
            <w:webHidden/>
          </w:rPr>
          <w:fldChar w:fldCharType="end"/>
        </w:r>
      </w:hyperlink>
    </w:p>
    <w:p w:rsidR="007B28F5" w:rsidRDefault="007B28F5">
      <w:pPr>
        <w:pStyle w:val="TOC3"/>
        <w:tabs>
          <w:tab w:val="left" w:pos="1440"/>
          <w:tab w:val="right" w:leader="dot" w:pos="8630"/>
        </w:tabs>
        <w:rPr>
          <w:i w:val="0"/>
          <w:iCs w:val="0"/>
          <w:noProof/>
        </w:rPr>
      </w:pPr>
      <w:hyperlink w:anchor="_Toc181260121" w:history="1">
        <w:r w:rsidRPr="00B439F1">
          <w:rPr>
            <w:rStyle w:val="Hyperlink"/>
            <w:noProof/>
          </w:rPr>
          <w:t>4.3.1</w:t>
        </w:r>
        <w:r>
          <w:rPr>
            <w:i w:val="0"/>
            <w:iCs w:val="0"/>
            <w:noProof/>
          </w:rPr>
          <w:tab/>
        </w:r>
        <w:r w:rsidRPr="00B439F1">
          <w:rPr>
            <w:rStyle w:val="Hyperlink"/>
            <w:noProof/>
          </w:rPr>
          <w:t>Graphics and Sounds</w:t>
        </w:r>
        <w:r>
          <w:rPr>
            <w:noProof/>
            <w:webHidden/>
          </w:rPr>
          <w:tab/>
        </w:r>
        <w:r>
          <w:rPr>
            <w:noProof/>
            <w:webHidden/>
          </w:rPr>
          <w:fldChar w:fldCharType="begin"/>
        </w:r>
        <w:r>
          <w:rPr>
            <w:noProof/>
            <w:webHidden/>
          </w:rPr>
          <w:instrText xml:space="preserve"> PAGEREF _Toc181260121 \h </w:instrText>
        </w:r>
        <w:r w:rsidR="00AD1F1B">
          <w:rPr>
            <w:noProof/>
          </w:rPr>
        </w:r>
        <w:r>
          <w:rPr>
            <w:noProof/>
            <w:webHidden/>
          </w:rPr>
          <w:fldChar w:fldCharType="separate"/>
        </w:r>
        <w:r w:rsidR="00B203C5">
          <w:rPr>
            <w:noProof/>
            <w:webHidden/>
          </w:rPr>
          <w:t>10</w:t>
        </w:r>
        <w:r>
          <w:rPr>
            <w:noProof/>
            <w:webHidden/>
          </w:rPr>
          <w:fldChar w:fldCharType="end"/>
        </w:r>
      </w:hyperlink>
    </w:p>
    <w:p w:rsidR="007B28F5" w:rsidRDefault="007B28F5">
      <w:pPr>
        <w:pStyle w:val="TOC1"/>
        <w:tabs>
          <w:tab w:val="left" w:pos="480"/>
          <w:tab w:val="right" w:leader="dot" w:pos="8630"/>
        </w:tabs>
        <w:rPr>
          <w:b w:val="0"/>
          <w:bCs w:val="0"/>
          <w:caps w:val="0"/>
          <w:noProof/>
        </w:rPr>
      </w:pPr>
      <w:hyperlink w:anchor="_Toc181260122" w:history="1">
        <w:r w:rsidRPr="00B439F1">
          <w:rPr>
            <w:rStyle w:val="Hyperlink"/>
            <w:noProof/>
          </w:rPr>
          <w:t>5.</w:t>
        </w:r>
        <w:r>
          <w:rPr>
            <w:b w:val="0"/>
            <w:bCs w:val="0"/>
            <w:caps w:val="0"/>
            <w:noProof/>
          </w:rPr>
          <w:tab/>
        </w:r>
        <w:r w:rsidRPr="00B439F1">
          <w:rPr>
            <w:rStyle w:val="Hyperlink"/>
            <w:noProof/>
          </w:rPr>
          <w:t>Disclaimer</w:t>
        </w:r>
        <w:r>
          <w:rPr>
            <w:noProof/>
            <w:webHidden/>
          </w:rPr>
          <w:tab/>
        </w:r>
        <w:r>
          <w:rPr>
            <w:noProof/>
            <w:webHidden/>
          </w:rPr>
          <w:fldChar w:fldCharType="begin"/>
        </w:r>
        <w:r>
          <w:rPr>
            <w:noProof/>
            <w:webHidden/>
          </w:rPr>
          <w:instrText xml:space="preserve"> PAGEREF _Toc181260122 \h </w:instrText>
        </w:r>
        <w:r w:rsidR="00AD1F1B">
          <w:rPr>
            <w:noProof/>
          </w:rPr>
        </w:r>
        <w:r>
          <w:rPr>
            <w:noProof/>
            <w:webHidden/>
          </w:rPr>
          <w:fldChar w:fldCharType="separate"/>
        </w:r>
        <w:r w:rsidR="00B203C5">
          <w:rPr>
            <w:noProof/>
            <w:webHidden/>
          </w:rPr>
          <w:t>15</w:t>
        </w:r>
        <w:r>
          <w:rPr>
            <w:noProof/>
            <w:webHidden/>
          </w:rPr>
          <w:fldChar w:fldCharType="end"/>
        </w:r>
      </w:hyperlink>
    </w:p>
    <w:p w:rsidR="007B28F5" w:rsidRDefault="007B28F5">
      <w:pPr>
        <w:pStyle w:val="TOC1"/>
        <w:tabs>
          <w:tab w:val="left" w:pos="480"/>
          <w:tab w:val="right" w:leader="dot" w:pos="8630"/>
        </w:tabs>
        <w:rPr>
          <w:b w:val="0"/>
          <w:bCs w:val="0"/>
          <w:caps w:val="0"/>
          <w:noProof/>
        </w:rPr>
      </w:pPr>
      <w:hyperlink w:anchor="_Toc181260123" w:history="1">
        <w:r w:rsidRPr="00B439F1">
          <w:rPr>
            <w:rStyle w:val="Hyperlink"/>
            <w:noProof/>
          </w:rPr>
          <w:t>6.</w:t>
        </w:r>
        <w:r>
          <w:rPr>
            <w:b w:val="0"/>
            <w:bCs w:val="0"/>
            <w:caps w:val="0"/>
            <w:noProof/>
          </w:rPr>
          <w:tab/>
        </w:r>
        <w:r w:rsidRPr="00B439F1">
          <w:rPr>
            <w:rStyle w:val="Hyperlink"/>
            <w:noProof/>
          </w:rPr>
          <w:t>References</w:t>
        </w:r>
        <w:r>
          <w:rPr>
            <w:noProof/>
            <w:webHidden/>
          </w:rPr>
          <w:tab/>
        </w:r>
        <w:r>
          <w:rPr>
            <w:noProof/>
            <w:webHidden/>
          </w:rPr>
          <w:fldChar w:fldCharType="begin"/>
        </w:r>
        <w:r>
          <w:rPr>
            <w:noProof/>
            <w:webHidden/>
          </w:rPr>
          <w:instrText xml:space="preserve"> PAGEREF _Toc181260123 \h </w:instrText>
        </w:r>
        <w:r w:rsidR="00AD1F1B">
          <w:rPr>
            <w:noProof/>
          </w:rPr>
        </w:r>
        <w:r>
          <w:rPr>
            <w:noProof/>
            <w:webHidden/>
          </w:rPr>
          <w:fldChar w:fldCharType="separate"/>
        </w:r>
        <w:r w:rsidR="00B203C5">
          <w:rPr>
            <w:noProof/>
            <w:webHidden/>
          </w:rPr>
          <w:t>16</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24" w:history="1">
        <w:r w:rsidRPr="00B439F1">
          <w:rPr>
            <w:rStyle w:val="Hyperlink"/>
            <w:noProof/>
          </w:rPr>
          <w:t>6.1</w:t>
        </w:r>
        <w:r>
          <w:rPr>
            <w:smallCaps w:val="0"/>
            <w:noProof/>
          </w:rPr>
          <w:tab/>
        </w:r>
        <w:r w:rsidRPr="00B439F1">
          <w:rPr>
            <w:rStyle w:val="Hyperlink"/>
            <w:noProof/>
          </w:rPr>
          <w:t>Graphics References</w:t>
        </w:r>
        <w:r>
          <w:rPr>
            <w:noProof/>
            <w:webHidden/>
          </w:rPr>
          <w:tab/>
        </w:r>
        <w:r>
          <w:rPr>
            <w:noProof/>
            <w:webHidden/>
          </w:rPr>
          <w:fldChar w:fldCharType="begin"/>
        </w:r>
        <w:r>
          <w:rPr>
            <w:noProof/>
            <w:webHidden/>
          </w:rPr>
          <w:instrText xml:space="preserve"> PAGEREF _Toc181260124 \h </w:instrText>
        </w:r>
        <w:r w:rsidR="00AD1F1B">
          <w:rPr>
            <w:noProof/>
          </w:rPr>
        </w:r>
        <w:r>
          <w:rPr>
            <w:noProof/>
            <w:webHidden/>
          </w:rPr>
          <w:fldChar w:fldCharType="separate"/>
        </w:r>
        <w:r w:rsidR="00B203C5">
          <w:rPr>
            <w:noProof/>
            <w:webHidden/>
          </w:rPr>
          <w:t>16</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25" w:history="1">
        <w:r w:rsidRPr="00B439F1">
          <w:rPr>
            <w:rStyle w:val="Hyperlink"/>
            <w:noProof/>
          </w:rPr>
          <w:t>6.2</w:t>
        </w:r>
        <w:r>
          <w:rPr>
            <w:smallCaps w:val="0"/>
            <w:noProof/>
          </w:rPr>
          <w:tab/>
        </w:r>
        <w:r w:rsidRPr="00B439F1">
          <w:rPr>
            <w:rStyle w:val="Hyperlink"/>
            <w:noProof/>
          </w:rPr>
          <w:t>Sound References</w:t>
        </w:r>
        <w:r>
          <w:rPr>
            <w:noProof/>
            <w:webHidden/>
          </w:rPr>
          <w:tab/>
        </w:r>
        <w:r>
          <w:rPr>
            <w:noProof/>
            <w:webHidden/>
          </w:rPr>
          <w:fldChar w:fldCharType="begin"/>
        </w:r>
        <w:r>
          <w:rPr>
            <w:noProof/>
            <w:webHidden/>
          </w:rPr>
          <w:instrText xml:space="preserve"> PAGEREF _Toc181260125 \h </w:instrText>
        </w:r>
        <w:r w:rsidR="00AD1F1B">
          <w:rPr>
            <w:noProof/>
          </w:rPr>
        </w:r>
        <w:r>
          <w:rPr>
            <w:noProof/>
            <w:webHidden/>
          </w:rPr>
          <w:fldChar w:fldCharType="separate"/>
        </w:r>
        <w:r w:rsidR="00B203C5">
          <w:rPr>
            <w:noProof/>
            <w:webHidden/>
          </w:rPr>
          <w:t>16</w:t>
        </w:r>
        <w:r>
          <w:rPr>
            <w:noProof/>
            <w:webHidden/>
          </w:rPr>
          <w:fldChar w:fldCharType="end"/>
        </w:r>
      </w:hyperlink>
    </w:p>
    <w:p w:rsidR="007B28F5" w:rsidRDefault="007B28F5">
      <w:pPr>
        <w:pStyle w:val="TOC2"/>
        <w:tabs>
          <w:tab w:val="left" w:pos="960"/>
          <w:tab w:val="right" w:leader="dot" w:pos="8630"/>
        </w:tabs>
        <w:rPr>
          <w:smallCaps w:val="0"/>
          <w:noProof/>
        </w:rPr>
      </w:pPr>
      <w:hyperlink w:anchor="_Toc181260126" w:history="1">
        <w:r w:rsidRPr="00B439F1">
          <w:rPr>
            <w:rStyle w:val="Hyperlink"/>
            <w:noProof/>
          </w:rPr>
          <w:t>6.3</w:t>
        </w:r>
        <w:r>
          <w:rPr>
            <w:smallCaps w:val="0"/>
            <w:noProof/>
          </w:rPr>
          <w:tab/>
        </w:r>
        <w:r w:rsidRPr="00B439F1">
          <w:rPr>
            <w:rStyle w:val="Hyperlink"/>
            <w:noProof/>
          </w:rPr>
          <w:t>Miscellaneous</w:t>
        </w:r>
        <w:r>
          <w:rPr>
            <w:noProof/>
            <w:webHidden/>
          </w:rPr>
          <w:tab/>
        </w:r>
        <w:r>
          <w:rPr>
            <w:noProof/>
            <w:webHidden/>
          </w:rPr>
          <w:fldChar w:fldCharType="begin"/>
        </w:r>
        <w:r>
          <w:rPr>
            <w:noProof/>
            <w:webHidden/>
          </w:rPr>
          <w:instrText xml:space="preserve"> PAGEREF _Toc181260126 \h </w:instrText>
        </w:r>
        <w:r w:rsidR="00AD1F1B">
          <w:rPr>
            <w:noProof/>
          </w:rPr>
        </w:r>
        <w:r>
          <w:rPr>
            <w:noProof/>
            <w:webHidden/>
          </w:rPr>
          <w:fldChar w:fldCharType="separate"/>
        </w:r>
        <w:r w:rsidR="00B203C5">
          <w:rPr>
            <w:noProof/>
            <w:webHidden/>
          </w:rPr>
          <w:t>16</w:t>
        </w:r>
        <w:r>
          <w:rPr>
            <w:noProof/>
            <w:webHidden/>
          </w:rPr>
          <w:fldChar w:fldCharType="end"/>
        </w:r>
      </w:hyperlink>
    </w:p>
    <w:p w:rsidR="008D0452" w:rsidRDefault="008D0452">
      <w:pPr>
        <w:jc w:val="center"/>
        <w:rPr>
          <w:b/>
          <w:sz w:val="28"/>
        </w:rPr>
        <w:sectPr w:rsidR="008D0452">
          <w:headerReference w:type="default" r:id="rId7"/>
          <w:footerReference w:type="default" r:id="rId8"/>
          <w:pgSz w:w="12240" w:h="15840"/>
          <w:pgMar w:top="1440" w:right="1800" w:bottom="1440" w:left="1800" w:header="720" w:footer="720" w:gutter="0"/>
          <w:pgNumType w:fmt="lowerRoman" w:start="1"/>
          <w:cols w:space="720"/>
        </w:sectPr>
      </w:pPr>
      <w:r>
        <w:rPr>
          <w:b/>
          <w:bCs/>
          <w:sz w:val="28"/>
        </w:rPr>
        <w:fldChar w:fldCharType="end"/>
      </w:r>
    </w:p>
    <w:p w:rsidR="008D0452" w:rsidRDefault="008D0452">
      <w:pPr>
        <w:pStyle w:val="Heading1"/>
        <w:keepNext/>
        <w:tabs>
          <w:tab w:val="num" w:pos="432"/>
        </w:tabs>
        <w:overflowPunct/>
        <w:autoSpaceDE/>
        <w:autoSpaceDN/>
        <w:adjustRightInd/>
        <w:spacing w:after="240" w:line="240" w:lineRule="exact"/>
        <w:ind w:left="432" w:hanging="432"/>
        <w:textAlignment w:val="auto"/>
      </w:pPr>
      <w:bookmarkStart w:id="1" w:name="_Toc18551417"/>
      <w:bookmarkStart w:id="2" w:name="_Toc181260103"/>
      <w:r>
        <w:lastRenderedPageBreak/>
        <w:t>Assignment Overview</w:t>
      </w:r>
      <w:bookmarkEnd w:id="1"/>
      <w:bookmarkEnd w:id="2"/>
    </w:p>
    <w:p w:rsidR="008D0452" w:rsidRDefault="008D0452" w:rsidP="002D07F8">
      <w:pPr>
        <w:pStyle w:val="NormalWeb"/>
        <w:jc w:val="both"/>
      </w:pPr>
      <w:bookmarkStart w:id="3" w:name="_Toc18551418"/>
      <w:r>
        <w:t>In this assignment, a complete 2D DirectX computer game is designed and implemented.  Included is reasonable storyline for its genre, in this case, an arcade-style shooter.  This document describes the various game components from background story and game look and feel to the software/hardware requirements.</w:t>
      </w:r>
    </w:p>
    <w:p w:rsidR="00CC710D" w:rsidRDefault="00CC710D">
      <w:pPr>
        <w:pStyle w:val="NormalWeb"/>
        <w:numPr>
          <w:ins w:id="4" w:author="Aaron Curley" w:date="2007-10-27T08:14:00Z"/>
        </w:numPr>
      </w:pPr>
    </w:p>
    <w:p w:rsidR="008D0452" w:rsidRDefault="008D0452">
      <w:pPr>
        <w:pStyle w:val="Heading1"/>
      </w:pPr>
      <w:bookmarkStart w:id="5" w:name="_Toc181260104"/>
      <w:bookmarkEnd w:id="3"/>
      <w:r>
        <w:t>Executive Summary</w:t>
      </w:r>
      <w:bookmarkEnd w:id="5"/>
    </w:p>
    <w:p w:rsidR="008D0452" w:rsidRDefault="008D0452"/>
    <w:p w:rsidR="008D0452" w:rsidRDefault="008D0452">
      <w:pPr>
        <w:pStyle w:val="Heading2"/>
      </w:pPr>
      <w:bookmarkStart w:id="6" w:name="_Toc181260105"/>
      <w:r>
        <w:t>Background Story</w:t>
      </w:r>
      <w:bookmarkEnd w:id="6"/>
    </w:p>
    <w:p w:rsidR="008D0452" w:rsidRDefault="008D0452"/>
    <w:p w:rsidR="008D0452" w:rsidRDefault="008D0452">
      <w:pPr>
        <w:pStyle w:val="Heading3"/>
      </w:pPr>
      <w:bookmarkStart w:id="7" w:name="_Toc181260106"/>
      <w:r>
        <w:t>Overview of Game</w:t>
      </w:r>
      <w:bookmarkEnd w:id="7"/>
    </w:p>
    <w:p w:rsidR="008D0452" w:rsidRDefault="008D0452" w:rsidP="002D07F8">
      <w:pPr>
        <w:jc w:val="both"/>
      </w:pPr>
      <w:r>
        <w:t>The name of the game is Defender, a 2-D computer arcade shooter game about you, the defender</w:t>
      </w:r>
      <w:r w:rsidR="00104F27">
        <w:t>, given</w:t>
      </w:r>
      <w:r>
        <w:t xml:space="preserve"> a mission of delivering vital supplies to your Insectoid colony world</w:t>
      </w:r>
      <w:r w:rsidR="00104F27">
        <w:t>, to</w:t>
      </w:r>
      <w:r>
        <w:t xml:space="preserve"> counteract the effects of genocidal weapons used by the dreaded R.A.I.D. Foundation.</w:t>
      </w:r>
    </w:p>
    <w:p w:rsidR="008D0452" w:rsidRDefault="008D0452"/>
    <w:p w:rsidR="008D0452" w:rsidRDefault="008D0452">
      <w:pPr>
        <w:pStyle w:val="Heading3"/>
        <w:rPr>
          <w:szCs w:val="24"/>
        </w:rPr>
      </w:pPr>
      <w:bookmarkStart w:id="8" w:name="_Toc181260107"/>
      <w:r>
        <w:t>Background Story</w:t>
      </w:r>
      <w:bookmarkEnd w:id="8"/>
    </w:p>
    <w:p w:rsidR="008D0452" w:rsidRDefault="008D0452" w:rsidP="002D07F8">
      <w:pPr>
        <w:jc w:val="both"/>
      </w:pPr>
      <w:r>
        <w:t xml:space="preserve">The story takes place in the Milky Way-Andromeda galaxy millions of years from now as the two galaxies began to merge.  The tidal forces of the galaxial merge created many tunnels in space that were discovered to be navigable by your ancestral home Insectoid world,  Xandor, allowing for space travel at untold distances and to previously unreachable worlds.  Theirs’ was a period of prosperity, and the </w:t>
      </w:r>
      <w:r w:rsidR="00936791">
        <w:t>I</w:t>
      </w:r>
      <w:r>
        <w:t>nsectoid race flourished, colonizing many new worlds, including Xanthu VII, your place of birth, on the outskirts of the Xandor Consortium Federation of Worlds.</w:t>
      </w:r>
    </w:p>
    <w:p w:rsidR="008D0452" w:rsidRDefault="008D0452" w:rsidP="002D07F8">
      <w:pPr>
        <w:jc w:val="both"/>
      </w:pPr>
    </w:p>
    <w:p w:rsidR="008D0452" w:rsidRDefault="008D0452" w:rsidP="002D07F8">
      <w:pPr>
        <w:jc w:val="both"/>
      </w:pPr>
      <w:r>
        <w:t xml:space="preserve">Unfortunately for you, Earth also discovered the space-tunnels and too </w:t>
      </w:r>
      <w:r w:rsidR="00104F27">
        <w:t>was</w:t>
      </w:r>
      <w:r>
        <w:t xml:space="preserve"> in a period of expansion.  The SETI project had long since been abandoned, never having received a signal of other life, so it was thought that humans were the only intelligent life.   Being an expansionist race</w:t>
      </w:r>
      <w:r w:rsidR="00104F27">
        <w:t>, humanity</w:t>
      </w:r>
      <w:r>
        <w:t xml:space="preserve"> soon took advantage of “space-tunnel” travel, expanding into the outer reaches of space.</w:t>
      </w:r>
    </w:p>
    <w:p w:rsidR="008D0452" w:rsidRDefault="008D0452" w:rsidP="002D07F8">
      <w:pPr>
        <w:jc w:val="both"/>
      </w:pPr>
    </w:p>
    <w:p w:rsidR="008D0452" w:rsidRDefault="008D0452" w:rsidP="002D07F8">
      <w:pPr>
        <w:jc w:val="both"/>
      </w:pPr>
      <w:r>
        <w:t>Twenty years before the timeline of “Defender”</w:t>
      </w:r>
      <w:r w:rsidR="00104F27">
        <w:t>, humans</w:t>
      </w:r>
      <w:r>
        <w:t xml:space="preserve"> and insectoids made first contact. Although the Insecto</w:t>
      </w:r>
      <w:r w:rsidR="00A336BF">
        <w:t>i</w:t>
      </w:r>
      <w:r>
        <w:t>ds had never met humans before, they were excited by the encounter of a new species and naively sent a fleet of ships to greet the humans in peace and friendship.  However, humans had been raised to dislike insects and mistook the approaching fleet as an act of aggression and immediately opened fire.  This started the Xando-Earth war, a war that has lasted 19 years.  Now, however, both sides have reached an uneasy peace, although tensions are at astronomical levels.</w:t>
      </w:r>
    </w:p>
    <w:p w:rsidR="008D0452" w:rsidRDefault="008D0452" w:rsidP="002D07F8">
      <w:pPr>
        <w:jc w:val="both"/>
      </w:pPr>
    </w:p>
    <w:p w:rsidR="008D0452" w:rsidRDefault="008D0452" w:rsidP="002D07F8">
      <w:pPr>
        <w:jc w:val="both"/>
      </w:pPr>
      <w:r>
        <w:t xml:space="preserve">Not everyone agreed with ending the war, especially many humans that did not believe in negotiating with the “bugs”.  In their view, bugs are to be exterminated, not negotiated with in any form, thus were thought of as things to be destroyed.  The radical group of “bug haters” formed the Race Against Insectoid </w:t>
      </w:r>
      <w:r w:rsidR="008A5664">
        <w:t>Dominion</w:t>
      </w:r>
      <w:r>
        <w:t xml:space="preserve"> or R.A.I.D. for short.  The foundation has many </w:t>
      </w:r>
      <w:r>
        <w:lastRenderedPageBreak/>
        <w:t xml:space="preserve">followers, and through many secret projects and covert operations, they assembled a fleet and developed </w:t>
      </w:r>
      <w:r w:rsidR="00104F27">
        <w:t>an Insectoid</w:t>
      </w:r>
      <w:r>
        <w:t xml:space="preserve"> bio-weapon.  The foundation then decided to secretly test this weapon on planet XR-271-B, which is Xanthu VII, your home world.</w:t>
      </w:r>
    </w:p>
    <w:p w:rsidR="008D0452" w:rsidRDefault="008D0452" w:rsidP="002D07F8">
      <w:pPr>
        <w:jc w:val="both"/>
      </w:pPr>
    </w:p>
    <w:p w:rsidR="008D0452" w:rsidRDefault="008D0452" w:rsidP="002D07F8">
      <w:pPr>
        <w:jc w:val="both"/>
      </w:pPr>
      <w:r>
        <w:t xml:space="preserve">The fleet has deployed the weapon with devastating effects.  To save its people, the Xanthu VII government has employed your services to </w:t>
      </w:r>
      <w:r w:rsidR="009515A8">
        <w:t>deliver</w:t>
      </w:r>
      <w:r>
        <w:t xml:space="preserve"> vital supplies to neutraliz</w:t>
      </w:r>
      <w:r w:rsidR="009515A8">
        <w:t>e the effects of the bio-weapon, while destroying as many spacecraft as possible to clear the way for other supply vessels (not shown in the game).</w:t>
      </w:r>
      <w:r>
        <w:t xml:space="preserve">  The game begins as you are on your way back to Xanthu VII and must blast through the R.A.I.D. fleet to save your people. </w:t>
      </w:r>
    </w:p>
    <w:p w:rsidR="00A330CF" w:rsidRDefault="00A330CF"/>
    <w:p w:rsidR="00A330CF" w:rsidRDefault="00A330CF" w:rsidP="00A330CF"/>
    <w:p w:rsidR="00A330CF" w:rsidRDefault="00A330CF" w:rsidP="00A330CF">
      <w:pPr>
        <w:pStyle w:val="Heading1"/>
        <w:spacing w:after="240" w:line="240" w:lineRule="exact"/>
        <w:rPr>
          <w:bCs/>
          <w:szCs w:val="24"/>
        </w:rPr>
      </w:pPr>
      <w:bookmarkStart w:id="9" w:name="_Toc181260108"/>
      <w:r>
        <w:rPr>
          <w:bCs/>
          <w:szCs w:val="24"/>
        </w:rPr>
        <w:t>Game Play Look and Feel</w:t>
      </w:r>
      <w:bookmarkEnd w:id="9"/>
    </w:p>
    <w:p w:rsidR="00463292" w:rsidRDefault="00AF3022" w:rsidP="00463292">
      <w:pPr>
        <w:pStyle w:val="Heading2"/>
      </w:pPr>
      <w:bookmarkStart w:id="10" w:name="_Toc181260109"/>
      <w:r>
        <w:t>Appearance</w:t>
      </w:r>
      <w:bookmarkEnd w:id="10"/>
    </w:p>
    <w:p w:rsidR="00463292" w:rsidRPr="00463292" w:rsidRDefault="00463292" w:rsidP="00463292"/>
    <w:p w:rsidR="00A330CF" w:rsidRDefault="00AA0516" w:rsidP="00A330CF">
      <w:pPr>
        <w:keepNext/>
      </w:pPr>
      <w:r>
        <w:rPr>
          <w:noProof/>
        </w:rPr>
        <w:drawing>
          <wp:inline distT="0" distB="0" distL="0" distR="0">
            <wp:extent cx="5873750"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750" cy="4349750"/>
                    </a:xfrm>
                    <a:prstGeom prst="rect">
                      <a:avLst/>
                    </a:prstGeom>
                    <a:noFill/>
                    <a:ln>
                      <a:noFill/>
                    </a:ln>
                  </pic:spPr>
                </pic:pic>
              </a:graphicData>
            </a:graphic>
          </wp:inline>
        </w:drawing>
      </w:r>
    </w:p>
    <w:p w:rsidR="00A330CF" w:rsidRDefault="00A330CF" w:rsidP="00A330CF">
      <w:pPr>
        <w:pStyle w:val="Caption"/>
        <w:jc w:val="center"/>
      </w:pPr>
      <w:r>
        <w:t xml:space="preserve">Figure </w:t>
      </w:r>
      <w:fldSimple w:instr=" SEQ Figure \* ARABIC ">
        <w:r w:rsidR="00B203C5">
          <w:rPr>
            <w:noProof/>
          </w:rPr>
          <w:t>1</w:t>
        </w:r>
      </w:fldSimple>
      <w:r>
        <w:t xml:space="preserve">. Defender </w:t>
      </w:r>
      <w:r w:rsidR="00314987">
        <w:t>Concept</w:t>
      </w:r>
      <w:r>
        <w:t xml:space="preserve"> Screen</w:t>
      </w:r>
    </w:p>
    <w:p w:rsidR="00A330CF" w:rsidRDefault="00A330CF" w:rsidP="00A330CF"/>
    <w:p w:rsidR="00A330CF" w:rsidRDefault="00A330CF" w:rsidP="002D07F8">
      <w:pPr>
        <w:jc w:val="both"/>
      </w:pPr>
      <w:r>
        <w:t>The sample screen above illustrates the look of Defender</w:t>
      </w:r>
      <w:r w:rsidR="00104F27">
        <w:t>.  You will play the role of an I</w:t>
      </w:r>
      <w:r>
        <w:t xml:space="preserve">nsectoid pilot in a blockade runner delivering vital supplies to you embattle home world of Xanthu VII. The game is a vertical-scrolling arcade style shooter.  The enemy ships will approach from </w:t>
      </w:r>
      <w:r w:rsidR="00104F27">
        <w:t xml:space="preserve">the </w:t>
      </w:r>
      <w:r w:rsidR="00104F27">
        <w:lastRenderedPageBreak/>
        <w:t>top</w:t>
      </w:r>
      <w:r>
        <w:t xml:space="preserve"> of the screen firing various weapons at our hero.   There are three types on enemies; fighters, fighter-bombers, and bombers.  </w:t>
      </w:r>
    </w:p>
    <w:p w:rsidR="00A330CF" w:rsidRDefault="00A330CF" w:rsidP="002D07F8">
      <w:pPr>
        <w:jc w:val="both"/>
      </w:pPr>
    </w:p>
    <w:p w:rsidR="00A330CF" w:rsidRDefault="00C74913" w:rsidP="00463292">
      <w:pPr>
        <w:pStyle w:val="Heading3"/>
      </w:pPr>
      <w:bookmarkStart w:id="11" w:name="_Toc181260110"/>
      <w:r>
        <w:t>Spacecraft</w:t>
      </w:r>
      <w:r w:rsidR="00161E4B">
        <w:t xml:space="preserve"> of Defender</w:t>
      </w:r>
      <w:bookmarkEnd w:id="11"/>
    </w:p>
    <w:p w:rsidR="00920635" w:rsidRDefault="00920635" w:rsidP="00C74913">
      <w:pPr>
        <w:pStyle w:val="Heading4"/>
      </w:pPr>
      <w:r>
        <w:t>Insectoid Blockade Runner</w:t>
      </w:r>
    </w:p>
    <w:p w:rsidR="00C74913" w:rsidRPr="00C74913" w:rsidRDefault="00C74913" w:rsidP="00C74913">
      <w:pPr>
        <w:pStyle w:val="NormalIndent"/>
      </w:pPr>
    </w:p>
    <w:p w:rsidR="00920635" w:rsidRDefault="00AA0516" w:rsidP="00920635">
      <w:pPr>
        <w:keepNext/>
        <w:jc w:val="center"/>
      </w:pPr>
      <w:r w:rsidRPr="00920635">
        <w:rPr>
          <w:noProof/>
        </w:rPr>
        <w:drawing>
          <wp:inline distT="0" distB="0" distL="0" distR="0">
            <wp:extent cx="850900" cy="86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900" cy="869950"/>
                    </a:xfrm>
                    <a:prstGeom prst="rect">
                      <a:avLst/>
                    </a:prstGeom>
                    <a:noFill/>
                    <a:ln>
                      <a:noFill/>
                    </a:ln>
                  </pic:spPr>
                </pic:pic>
              </a:graphicData>
            </a:graphic>
          </wp:inline>
        </w:drawing>
      </w:r>
    </w:p>
    <w:p w:rsidR="00920635" w:rsidRDefault="00920635" w:rsidP="00920635">
      <w:pPr>
        <w:pStyle w:val="Caption"/>
        <w:jc w:val="center"/>
      </w:pPr>
      <w:r>
        <w:t xml:space="preserve">Figure </w:t>
      </w:r>
      <w:fldSimple w:instr=" SEQ Figure \* ARABIC ">
        <w:r w:rsidR="00B203C5">
          <w:rPr>
            <w:noProof/>
          </w:rPr>
          <w:t>2</w:t>
        </w:r>
      </w:fldSimple>
      <w:r>
        <w:t>. Insectoid Blockade-Runner</w:t>
      </w:r>
    </w:p>
    <w:p w:rsidR="00FF6CE0" w:rsidRPr="00FF6CE0" w:rsidRDefault="00FF6CE0" w:rsidP="00FF6CE0"/>
    <w:p w:rsidR="00FF6CE0" w:rsidRDefault="00FF6CE0" w:rsidP="00FF6CE0">
      <w:pPr>
        <w:pStyle w:val="Heading5"/>
      </w:pPr>
      <w:r>
        <w:t>Blockade Runner Details</w:t>
      </w:r>
    </w:p>
    <w:p w:rsidR="00FF6CE0" w:rsidRDefault="00FF6CE0" w:rsidP="00FF6CE0">
      <w:pPr>
        <w:pStyle w:val="NormalIndent"/>
      </w:pPr>
      <w:smartTag w:uri="urn:schemas-microsoft-com:office:smarttags" w:element="place">
        <w:smartTag w:uri="urn:schemas-microsoft-com:office:smarttags" w:element="City">
          <w:r>
            <w:t>Hull</w:t>
          </w:r>
        </w:smartTag>
      </w:smartTag>
      <w:r>
        <w:t xml:space="preserve"> Rating: 100 </w:t>
      </w:r>
    </w:p>
    <w:p w:rsidR="00FF6CE0" w:rsidRDefault="00FF6CE0" w:rsidP="00FF6CE0">
      <w:pPr>
        <w:pStyle w:val="NormalIndent"/>
      </w:pPr>
      <w:r>
        <w:t>Weapons</w:t>
      </w:r>
    </w:p>
    <w:p w:rsidR="00FF6CE0" w:rsidRDefault="00FF6CE0" w:rsidP="00FF6CE0">
      <w:pPr>
        <w:pStyle w:val="NormalIndent"/>
        <w:numPr>
          <w:ilvl w:val="0"/>
          <w:numId w:val="33"/>
        </w:numPr>
      </w:pPr>
      <w:r>
        <w:t xml:space="preserve">Primary: Dual Lasers - </w:t>
      </w:r>
      <w:r w:rsidR="00CC710D">
        <w:t xml:space="preserve">Do </w:t>
      </w:r>
      <w:r>
        <w:t>60 points of damage</w:t>
      </w:r>
    </w:p>
    <w:p w:rsidR="00FF6CE0" w:rsidRDefault="00FF6CE0" w:rsidP="00FF6CE0">
      <w:pPr>
        <w:pStyle w:val="NormalIndent"/>
        <w:numPr>
          <w:ilvl w:val="0"/>
          <w:numId w:val="33"/>
        </w:numPr>
      </w:pPr>
      <w:r>
        <w:t xml:space="preserve">Secondary: Guided Rocket – Does 290 points of </w:t>
      </w:r>
      <w:r w:rsidR="00CC710D">
        <w:t>d</w:t>
      </w:r>
      <w:r>
        <w:t>amage</w:t>
      </w:r>
    </w:p>
    <w:p w:rsidR="00FF6CE0" w:rsidRDefault="00FF6CE0" w:rsidP="00FF6CE0">
      <w:pPr>
        <w:pStyle w:val="NormalIndent"/>
        <w:numPr>
          <w:ilvl w:val="1"/>
          <w:numId w:val="33"/>
        </w:numPr>
      </w:pPr>
      <w:r>
        <w:t>Capacity</w:t>
      </w:r>
      <w:r w:rsidR="00FA2794">
        <w:t>: Limited</w:t>
      </w:r>
    </w:p>
    <w:p w:rsidR="00FF6CE0" w:rsidRDefault="00FF6CE0" w:rsidP="00FF6CE0">
      <w:pPr>
        <w:pStyle w:val="NormalIndent"/>
      </w:pPr>
    </w:p>
    <w:p w:rsidR="00FF6CE0" w:rsidRPr="00FF6CE0" w:rsidRDefault="00FF6CE0" w:rsidP="00FF6CE0">
      <w:pPr>
        <w:pStyle w:val="NormalIndent"/>
      </w:pPr>
    </w:p>
    <w:p w:rsidR="003849DF" w:rsidRDefault="00EB66A4" w:rsidP="002D07F8">
      <w:pPr>
        <w:jc w:val="both"/>
      </w:pPr>
      <w:r>
        <w:t xml:space="preserve">The player (You) pilot an Insectoid Blockade Runner, especially designed to blast through enemy ships.  The blockade runner </w:t>
      </w:r>
      <w:r w:rsidR="00CC710D">
        <w:t>is stronger</w:t>
      </w:r>
      <w:r>
        <w:t xml:space="preserve"> than any of the enemy ships and is equipped with </w:t>
      </w:r>
      <w:r w:rsidR="00FF6CE0">
        <w:t xml:space="preserve">a dual laser system and guided </w:t>
      </w:r>
      <w:r>
        <w:t xml:space="preserve">rockets.  The dual-forward firing laser system has a high-rate of fire, more powerful than </w:t>
      </w:r>
      <w:r w:rsidR="005E3717">
        <w:t xml:space="preserve">energy </w:t>
      </w:r>
      <w:r>
        <w:t>b</w:t>
      </w:r>
      <w:r w:rsidR="005E3717">
        <w:t xml:space="preserve">ullets and </w:t>
      </w:r>
      <w:r>
        <w:t xml:space="preserve">photon bombs.  The most powerful weapon in the </w:t>
      </w:r>
      <w:r w:rsidR="005E3717">
        <w:t>player’s arsenal</w:t>
      </w:r>
      <w:r>
        <w:t xml:space="preserve"> is the rocket that only blockade runners carry.  A hit from one of these </w:t>
      </w:r>
      <w:r w:rsidR="003849DF">
        <w:t xml:space="preserve">will destroy virtually every craft in the game, but </w:t>
      </w:r>
      <w:r w:rsidR="00CC710D">
        <w:t xml:space="preserve">the </w:t>
      </w:r>
      <w:r w:rsidR="003849DF">
        <w:t xml:space="preserve">ship can only carry a limited number.   Once fired, it will target the nearest ship in front of the blockade runner. There is no </w:t>
      </w:r>
      <w:r w:rsidR="00CC710D">
        <w:t xml:space="preserve">way to acquire more </w:t>
      </w:r>
      <w:r w:rsidR="00FB5C2A">
        <w:t>rockets so</w:t>
      </w:r>
      <w:r w:rsidR="003849DF">
        <w:t xml:space="preserve"> the player must take this into consideration.</w:t>
      </w:r>
    </w:p>
    <w:p w:rsidR="00920635" w:rsidRPr="00920635" w:rsidRDefault="00920635" w:rsidP="00920635"/>
    <w:p w:rsidR="00951A06" w:rsidRDefault="00951A06" w:rsidP="00951A06">
      <w:pPr>
        <w:pStyle w:val="Heading4"/>
      </w:pPr>
      <w:r>
        <w:t xml:space="preserve">Information on Enemy Ship </w:t>
      </w:r>
      <w:r w:rsidR="002913EF">
        <w:t>Properties</w:t>
      </w:r>
    </w:p>
    <w:p w:rsidR="00951A06" w:rsidRDefault="00951A06" w:rsidP="002D07F8">
      <w:pPr>
        <w:pStyle w:val="NormalIndent"/>
        <w:ind w:left="0"/>
        <w:jc w:val="both"/>
      </w:pPr>
      <w:r>
        <w:t>Each enemy ship has certain “properties” that are hard coded into the game.  These properties allow the “difficulty” of the enemy ship to be adjusted.  These properties, and their meanings, are listed below:</w:t>
      </w:r>
    </w:p>
    <w:p w:rsidR="00951A06" w:rsidRDefault="002913EF" w:rsidP="002D07F8">
      <w:pPr>
        <w:pStyle w:val="NormalIndent"/>
        <w:numPr>
          <w:ilvl w:val="0"/>
          <w:numId w:val="38"/>
        </w:numPr>
        <w:jc w:val="both"/>
      </w:pPr>
      <w:r w:rsidRPr="002913EF">
        <w:rPr>
          <w:b/>
        </w:rPr>
        <w:t>Health/Armor Rating</w:t>
      </w:r>
      <w:r>
        <w:t xml:space="preserve"> - The initial amount of health enemy ships of this type have.  Each time the ship is hit with a weapon, the weapon’s damage amount is subtracted from the current health of the ship.  Once the health reaches zero, the ship explodes.</w:t>
      </w:r>
    </w:p>
    <w:p w:rsidR="002913EF" w:rsidRPr="002913EF" w:rsidRDefault="002913EF" w:rsidP="002D07F8">
      <w:pPr>
        <w:pStyle w:val="NormalIndent"/>
        <w:numPr>
          <w:ilvl w:val="0"/>
          <w:numId w:val="38"/>
        </w:numPr>
        <w:jc w:val="both"/>
        <w:rPr>
          <w:b/>
        </w:rPr>
      </w:pPr>
      <w:r w:rsidRPr="002913EF">
        <w:rPr>
          <w:b/>
        </w:rPr>
        <w:t>Kill Score</w:t>
      </w:r>
      <w:r>
        <w:rPr>
          <w:b/>
        </w:rPr>
        <w:t xml:space="preserve"> - </w:t>
      </w:r>
      <w:r w:rsidRPr="002913EF">
        <w:t>The</w:t>
      </w:r>
      <w:r>
        <w:t xml:space="preserve"> number of points the player is awarded for killing this ship.</w:t>
      </w:r>
    </w:p>
    <w:p w:rsidR="002913EF" w:rsidRPr="002913EF" w:rsidRDefault="002913EF" w:rsidP="002D07F8">
      <w:pPr>
        <w:pStyle w:val="NormalIndent"/>
        <w:numPr>
          <w:ilvl w:val="0"/>
          <w:numId w:val="38"/>
        </w:numPr>
        <w:jc w:val="both"/>
        <w:rPr>
          <w:b/>
        </w:rPr>
      </w:pPr>
      <w:r>
        <w:rPr>
          <w:b/>
        </w:rPr>
        <w:t xml:space="preserve">Fire Probability - </w:t>
      </w:r>
      <w:r>
        <w:t>The probability that this weapon will actually be fired every reload cycle.  All ships classes have a fire probability for both Photons and Bullets.  Note, that since some ships classes do not fire a certain weapon, their fire probabilities for that weapon are 0%.</w:t>
      </w:r>
    </w:p>
    <w:p w:rsidR="002913EF" w:rsidRDefault="002913EF" w:rsidP="002D07F8">
      <w:pPr>
        <w:pStyle w:val="NormalIndent"/>
        <w:numPr>
          <w:ilvl w:val="0"/>
          <w:numId w:val="38"/>
        </w:numPr>
        <w:jc w:val="both"/>
      </w:pPr>
      <w:r w:rsidRPr="002913EF">
        <w:rPr>
          <w:b/>
        </w:rPr>
        <w:t>Reload Time</w:t>
      </w:r>
      <w:r>
        <w:rPr>
          <w:b/>
        </w:rPr>
        <w:t xml:space="preserve"> - </w:t>
      </w:r>
      <w:r>
        <w:t xml:space="preserve">The amount of time that must elapse between checks if the ship should fire.  Every time this amount of time here has elapsed, the ship either fires the weapon or does not fire, depending on the result of the probability-based decision.  Even if the ship </w:t>
      </w:r>
      <w:r>
        <w:lastRenderedPageBreak/>
        <w:t>does not fire, the reload timer is reset, so the ship must wait until the next cycle to again do the fire probability check.</w:t>
      </w:r>
    </w:p>
    <w:p w:rsidR="002913EF" w:rsidRDefault="002913EF" w:rsidP="002D07F8">
      <w:pPr>
        <w:pStyle w:val="NormalIndent"/>
        <w:ind w:left="0"/>
        <w:jc w:val="both"/>
      </w:pPr>
    </w:p>
    <w:p w:rsidR="00951A06" w:rsidRPr="00951A06" w:rsidRDefault="00951A06" w:rsidP="002D07F8">
      <w:pPr>
        <w:pStyle w:val="NormalIndent"/>
        <w:ind w:left="0"/>
        <w:jc w:val="both"/>
      </w:pPr>
    </w:p>
    <w:p w:rsidR="00A330CF" w:rsidRDefault="00220EB5" w:rsidP="00463292">
      <w:pPr>
        <w:pStyle w:val="Heading4"/>
      </w:pPr>
      <w:r>
        <w:t xml:space="preserve">R.A.I.D. </w:t>
      </w:r>
      <w:r w:rsidR="00920635">
        <w:t xml:space="preserve">Attack </w:t>
      </w:r>
      <w:r w:rsidR="00A330CF">
        <w:t>Fighters</w:t>
      </w:r>
    </w:p>
    <w:p w:rsidR="00C74913" w:rsidRPr="00C74913" w:rsidRDefault="00C74913" w:rsidP="00C74913">
      <w:pPr>
        <w:pStyle w:val="NormalInden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28"/>
        <w:gridCol w:w="2192"/>
      </w:tblGrid>
      <w:tr w:rsidR="00DE14DA">
        <w:trPr>
          <w:jc w:val="center"/>
        </w:trPr>
        <w:tc>
          <w:tcPr>
            <w:tcW w:w="0" w:type="auto"/>
          </w:tcPr>
          <w:p w:rsidR="00DE14DA" w:rsidRPr="00DE14DA" w:rsidRDefault="00AA0516" w:rsidP="00DE14DA">
            <w:pPr>
              <w:jc w:val="center"/>
              <w:rPr>
                <w:szCs w:val="24"/>
              </w:rPr>
            </w:pPr>
            <w:r w:rsidRPr="00DE14DA">
              <w:rPr>
                <w:noProof/>
                <w:szCs w:val="24"/>
              </w:rPr>
              <w:drawing>
                <wp:inline distT="0" distB="0" distL="0" distR="0">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tc>
        <w:tc>
          <w:tcPr>
            <w:tcW w:w="0" w:type="auto"/>
          </w:tcPr>
          <w:p w:rsidR="00DE14DA" w:rsidRPr="00305E02" w:rsidRDefault="00AA0516" w:rsidP="009515A8">
            <w:pPr>
              <w:keepNext/>
              <w:jc w:val="center"/>
              <w:rPr>
                <w:szCs w:val="24"/>
              </w:rPr>
            </w:pPr>
            <w:r w:rsidRPr="00305E02">
              <w:rPr>
                <w:noProof/>
                <w:szCs w:val="24"/>
              </w:rPr>
              <w:drawing>
                <wp:inline distT="0" distB="0" distL="0" distR="0">
                  <wp:extent cx="1257300" cy="127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270000"/>
                          </a:xfrm>
                          <a:prstGeom prst="rect">
                            <a:avLst/>
                          </a:prstGeom>
                          <a:noFill/>
                          <a:ln>
                            <a:noFill/>
                          </a:ln>
                        </pic:spPr>
                      </pic:pic>
                    </a:graphicData>
                  </a:graphic>
                </wp:inline>
              </w:drawing>
            </w:r>
          </w:p>
        </w:tc>
      </w:tr>
    </w:tbl>
    <w:p w:rsidR="003C0D0A" w:rsidRDefault="009515A8" w:rsidP="009515A8">
      <w:pPr>
        <w:pStyle w:val="Caption"/>
        <w:jc w:val="center"/>
      </w:pPr>
      <w:r>
        <w:t xml:space="preserve">Figure </w:t>
      </w:r>
      <w:fldSimple w:instr=" SEQ Figure \* ARABIC ">
        <w:r w:rsidR="00B203C5">
          <w:rPr>
            <w:noProof/>
          </w:rPr>
          <w:t>3</w:t>
        </w:r>
      </w:fldSimple>
      <w:r>
        <w:t xml:space="preserve">. </w:t>
      </w:r>
      <w:r w:rsidR="00220EB5">
        <w:t>Attack</w:t>
      </w:r>
      <w:r>
        <w:t xml:space="preserve"> Fighters</w:t>
      </w:r>
      <w:r w:rsidR="00FF6CE0">
        <w:t xml:space="preserve"> </w:t>
      </w:r>
      <w:r w:rsidR="003B1CC0">
        <w:t>(A.K.A</w:t>
      </w:r>
      <w:r w:rsidR="00FF6CE0">
        <w:t>. F1 and F2)</w:t>
      </w:r>
    </w:p>
    <w:p w:rsidR="009515A8" w:rsidRPr="009515A8" w:rsidRDefault="009515A8" w:rsidP="009515A8"/>
    <w:p w:rsidR="00305E02" w:rsidRDefault="003C0D0A" w:rsidP="002D07F8">
      <w:pPr>
        <w:jc w:val="both"/>
        <w:rPr>
          <w:szCs w:val="24"/>
        </w:rPr>
      </w:pPr>
      <w:r>
        <w:rPr>
          <w:szCs w:val="24"/>
        </w:rPr>
        <w:t xml:space="preserve">Fighters are the fastest, yet weakest of the enemy craft in the game.  Enemy fighters </w:t>
      </w:r>
      <w:r w:rsidR="00161E4B">
        <w:rPr>
          <w:szCs w:val="24"/>
        </w:rPr>
        <w:t xml:space="preserve">can only fire </w:t>
      </w:r>
      <w:r w:rsidR="00E72ADF">
        <w:rPr>
          <w:szCs w:val="24"/>
        </w:rPr>
        <w:t xml:space="preserve">energy </w:t>
      </w:r>
      <w:r w:rsidR="00161E4B">
        <w:rPr>
          <w:szCs w:val="24"/>
        </w:rPr>
        <w:t xml:space="preserve">bullets.  </w:t>
      </w:r>
      <w:r w:rsidR="00E72ADF">
        <w:rPr>
          <w:szCs w:val="24"/>
        </w:rPr>
        <w:t xml:space="preserve">Energy bullets </w:t>
      </w:r>
      <w:r w:rsidR="003849DF">
        <w:rPr>
          <w:szCs w:val="24"/>
        </w:rPr>
        <w:t>do</w:t>
      </w:r>
      <w:r w:rsidR="00161E4B">
        <w:rPr>
          <w:szCs w:val="24"/>
        </w:rPr>
        <w:t xml:space="preserve"> the least amount</w:t>
      </w:r>
      <w:r w:rsidR="00E72ADF">
        <w:rPr>
          <w:szCs w:val="24"/>
        </w:rPr>
        <w:t xml:space="preserve"> of damage per shot in the game, but should not be taken too lightly by the player</w:t>
      </w:r>
      <w:r w:rsidR="00CC710D">
        <w:rPr>
          <w:szCs w:val="24"/>
        </w:rPr>
        <w:t xml:space="preserve"> since clusters of energy bullets can easily prove to be lethal.</w:t>
      </w:r>
      <w:r w:rsidR="00E72ADF">
        <w:rPr>
          <w:szCs w:val="24"/>
        </w:rPr>
        <w:t xml:space="preserve"> </w:t>
      </w:r>
    </w:p>
    <w:p w:rsidR="00245739" w:rsidRDefault="00245739" w:rsidP="002D07F8">
      <w:pPr>
        <w:jc w:val="both"/>
        <w:rPr>
          <w:szCs w:val="24"/>
        </w:rPr>
      </w:pPr>
    </w:p>
    <w:p w:rsidR="00305E02" w:rsidRDefault="00305E02" w:rsidP="002D07F8">
      <w:pPr>
        <w:jc w:val="both"/>
        <w:rPr>
          <w:szCs w:val="24"/>
        </w:rPr>
      </w:pPr>
    </w:p>
    <w:p w:rsidR="00E72ADF" w:rsidRDefault="00E72ADF" w:rsidP="00E72ADF">
      <w:pPr>
        <w:pStyle w:val="Heading5"/>
      </w:pPr>
      <w:r>
        <w:t>R.A.I.D.  Fighter (F1) Details</w:t>
      </w:r>
    </w:p>
    <w:p w:rsidR="00E72ADF" w:rsidRPr="00E72ADF" w:rsidRDefault="00E72ADF" w:rsidP="00E72ADF">
      <w:pPr>
        <w:pStyle w:val="NormalIndent"/>
      </w:pPr>
    </w:p>
    <w:tbl>
      <w:tblPr>
        <w:tblStyle w:val="TableGrid"/>
        <w:tblW w:w="0" w:type="auto"/>
        <w:tblLook w:val="01E0" w:firstRow="1" w:lastRow="1" w:firstColumn="1" w:lastColumn="1" w:noHBand="0" w:noVBand="0"/>
      </w:tblPr>
      <w:tblGrid>
        <w:gridCol w:w="1552"/>
        <w:gridCol w:w="1432"/>
        <w:gridCol w:w="2430"/>
        <w:gridCol w:w="2250"/>
        <w:gridCol w:w="1440"/>
      </w:tblGrid>
      <w:tr w:rsidR="00E72ADF">
        <w:tc>
          <w:tcPr>
            <w:tcW w:w="0" w:type="auto"/>
          </w:tcPr>
          <w:p w:rsidR="00E72ADF" w:rsidRDefault="00E72ADF" w:rsidP="00951A06">
            <w:pPr>
              <w:pStyle w:val="NormalIndent"/>
              <w:ind w:left="0"/>
              <w:jc w:val="center"/>
            </w:pPr>
            <w:r>
              <w:t>Armor Rating</w:t>
            </w:r>
          </w:p>
        </w:tc>
        <w:tc>
          <w:tcPr>
            <w:tcW w:w="1432" w:type="dxa"/>
          </w:tcPr>
          <w:p w:rsidR="00E72ADF" w:rsidRDefault="00951A06" w:rsidP="00951A06">
            <w:pPr>
              <w:pStyle w:val="NormalIndent"/>
              <w:numPr>
                <w:ins w:id="12" w:author="Aaron Curley" w:date="2007-10-27T08:31:00Z"/>
              </w:numPr>
              <w:ind w:left="0"/>
              <w:jc w:val="center"/>
            </w:pPr>
            <w:r>
              <w:t xml:space="preserve">Kill </w:t>
            </w:r>
            <w:r w:rsidR="00E72ADF">
              <w:t xml:space="preserve">Score </w:t>
            </w:r>
          </w:p>
        </w:tc>
        <w:tc>
          <w:tcPr>
            <w:tcW w:w="2430" w:type="dxa"/>
          </w:tcPr>
          <w:p w:rsidR="00E72ADF" w:rsidRDefault="00CC710D" w:rsidP="00951A06">
            <w:pPr>
              <w:pStyle w:val="NormalIndent"/>
              <w:ind w:left="0"/>
              <w:jc w:val="center"/>
            </w:pPr>
            <w:r>
              <w:t>Weapon Damage</w:t>
            </w:r>
          </w:p>
        </w:tc>
        <w:tc>
          <w:tcPr>
            <w:tcW w:w="2250" w:type="dxa"/>
          </w:tcPr>
          <w:p w:rsidR="00E72ADF" w:rsidRDefault="00E72ADF" w:rsidP="00951A06">
            <w:pPr>
              <w:pStyle w:val="NormalIndent"/>
              <w:ind w:left="0"/>
              <w:jc w:val="center"/>
            </w:pPr>
            <w:r>
              <w:t xml:space="preserve">Fire </w:t>
            </w:r>
            <w:r w:rsidR="00245739">
              <w:t>Probability</w:t>
            </w:r>
          </w:p>
        </w:tc>
        <w:tc>
          <w:tcPr>
            <w:tcW w:w="1440" w:type="dxa"/>
          </w:tcPr>
          <w:p w:rsidR="00E72ADF" w:rsidRDefault="00E72ADF" w:rsidP="00951A06">
            <w:pPr>
              <w:pStyle w:val="NormalIndent"/>
              <w:ind w:left="0"/>
              <w:jc w:val="center"/>
            </w:pPr>
            <w:r>
              <w:t xml:space="preserve">Reload </w:t>
            </w:r>
            <w:r w:rsidR="00951A06">
              <w:t>T</w:t>
            </w:r>
            <w:r>
              <w:t>ime</w:t>
            </w:r>
          </w:p>
        </w:tc>
      </w:tr>
      <w:tr w:rsidR="00E72ADF">
        <w:tc>
          <w:tcPr>
            <w:tcW w:w="0" w:type="auto"/>
          </w:tcPr>
          <w:p w:rsidR="00E72ADF" w:rsidRDefault="00E72ADF" w:rsidP="00E72ADF">
            <w:pPr>
              <w:pStyle w:val="NormalIndent"/>
              <w:ind w:left="0"/>
              <w:jc w:val="center"/>
            </w:pPr>
            <w:r>
              <w:t>100</w:t>
            </w:r>
          </w:p>
        </w:tc>
        <w:tc>
          <w:tcPr>
            <w:tcW w:w="1432" w:type="dxa"/>
          </w:tcPr>
          <w:p w:rsidR="00E72ADF" w:rsidRDefault="00E72ADF" w:rsidP="00E72ADF">
            <w:pPr>
              <w:pStyle w:val="NormalIndent"/>
              <w:ind w:left="0"/>
              <w:jc w:val="center"/>
            </w:pPr>
            <w:r>
              <w:t>100</w:t>
            </w:r>
          </w:p>
        </w:tc>
        <w:tc>
          <w:tcPr>
            <w:tcW w:w="2430" w:type="dxa"/>
          </w:tcPr>
          <w:p w:rsidR="00E72ADF" w:rsidRDefault="00E72ADF" w:rsidP="00E72ADF">
            <w:pPr>
              <w:pStyle w:val="NormalIndent"/>
              <w:ind w:left="0"/>
              <w:jc w:val="center"/>
            </w:pPr>
            <w:r>
              <w:t>10 points/energy bullet</w:t>
            </w:r>
          </w:p>
        </w:tc>
        <w:tc>
          <w:tcPr>
            <w:tcW w:w="2250" w:type="dxa"/>
          </w:tcPr>
          <w:p w:rsidR="00E72ADF" w:rsidRDefault="00245739" w:rsidP="00E72ADF">
            <w:pPr>
              <w:pStyle w:val="NormalIndent"/>
              <w:ind w:left="0"/>
              <w:jc w:val="center"/>
            </w:pPr>
            <w:r>
              <w:t>60%</w:t>
            </w:r>
          </w:p>
        </w:tc>
        <w:tc>
          <w:tcPr>
            <w:tcW w:w="1440" w:type="dxa"/>
          </w:tcPr>
          <w:p w:rsidR="00E72ADF" w:rsidRDefault="00245739" w:rsidP="00E72ADF">
            <w:pPr>
              <w:pStyle w:val="NormalIndent"/>
              <w:ind w:left="0"/>
              <w:jc w:val="center"/>
            </w:pPr>
            <w:r>
              <w:t>1 Second</w:t>
            </w:r>
          </w:p>
        </w:tc>
      </w:tr>
    </w:tbl>
    <w:p w:rsidR="00E72ADF" w:rsidRPr="00E72ADF" w:rsidRDefault="00E72ADF" w:rsidP="00E72ADF">
      <w:pPr>
        <w:pStyle w:val="NormalIndent"/>
      </w:pPr>
    </w:p>
    <w:p w:rsidR="00E72ADF" w:rsidRDefault="00E72ADF" w:rsidP="00E72ADF">
      <w:pPr>
        <w:pStyle w:val="NormalIndent"/>
      </w:pPr>
    </w:p>
    <w:p w:rsidR="00E72ADF" w:rsidRDefault="00E72ADF" w:rsidP="00E72ADF">
      <w:pPr>
        <w:pStyle w:val="Heading5"/>
      </w:pPr>
      <w:r>
        <w:t>R.A.I.D.  Fighter (F2</w:t>
      </w:r>
      <w:r w:rsidR="00245739">
        <w:t>) Details</w:t>
      </w:r>
    </w:p>
    <w:p w:rsidR="00E72ADF" w:rsidRDefault="00E72ADF" w:rsidP="00E72ADF">
      <w:pPr>
        <w:pStyle w:val="NormalIndent"/>
      </w:pPr>
    </w:p>
    <w:tbl>
      <w:tblPr>
        <w:tblStyle w:val="TableGrid"/>
        <w:tblW w:w="0" w:type="auto"/>
        <w:tblLook w:val="01E0" w:firstRow="1" w:lastRow="1" w:firstColumn="1" w:lastColumn="1" w:noHBand="0" w:noVBand="0"/>
      </w:tblPr>
      <w:tblGrid>
        <w:gridCol w:w="1552"/>
        <w:gridCol w:w="1432"/>
        <w:gridCol w:w="2430"/>
        <w:gridCol w:w="2250"/>
        <w:gridCol w:w="1440"/>
      </w:tblGrid>
      <w:tr w:rsidR="00951A06">
        <w:tc>
          <w:tcPr>
            <w:tcW w:w="0" w:type="auto"/>
          </w:tcPr>
          <w:p w:rsidR="00951A06" w:rsidRDefault="00951A06" w:rsidP="00951A06">
            <w:pPr>
              <w:pStyle w:val="NormalIndent"/>
              <w:ind w:left="0"/>
              <w:jc w:val="center"/>
            </w:pPr>
            <w:r>
              <w:t>Armor Rating</w:t>
            </w:r>
          </w:p>
        </w:tc>
        <w:tc>
          <w:tcPr>
            <w:tcW w:w="1432" w:type="dxa"/>
          </w:tcPr>
          <w:p w:rsidR="00951A06" w:rsidRDefault="00951A06" w:rsidP="00951A06">
            <w:pPr>
              <w:pStyle w:val="NormalIndent"/>
              <w:ind w:left="0"/>
              <w:jc w:val="center"/>
            </w:pPr>
            <w:r>
              <w:t xml:space="preserve">Kill Score </w:t>
            </w:r>
          </w:p>
        </w:tc>
        <w:tc>
          <w:tcPr>
            <w:tcW w:w="2430" w:type="dxa"/>
          </w:tcPr>
          <w:p w:rsidR="00951A06" w:rsidRDefault="00951A06" w:rsidP="00951A06">
            <w:pPr>
              <w:pStyle w:val="NormalIndent"/>
              <w:ind w:left="0"/>
              <w:jc w:val="center"/>
            </w:pPr>
            <w:r>
              <w:t>Weapon Damage</w:t>
            </w:r>
          </w:p>
        </w:tc>
        <w:tc>
          <w:tcPr>
            <w:tcW w:w="2250" w:type="dxa"/>
          </w:tcPr>
          <w:p w:rsidR="00951A06" w:rsidRDefault="00951A06" w:rsidP="00951A06">
            <w:pPr>
              <w:pStyle w:val="NormalIndent"/>
              <w:ind w:left="0"/>
              <w:jc w:val="center"/>
            </w:pPr>
            <w:r>
              <w:t>Fire Probability</w:t>
            </w:r>
          </w:p>
        </w:tc>
        <w:tc>
          <w:tcPr>
            <w:tcW w:w="1440" w:type="dxa"/>
          </w:tcPr>
          <w:p w:rsidR="00951A06" w:rsidRDefault="00951A06" w:rsidP="00951A06">
            <w:pPr>
              <w:pStyle w:val="NormalIndent"/>
              <w:ind w:left="0"/>
              <w:jc w:val="center"/>
            </w:pPr>
            <w:r>
              <w:t>Reload Time</w:t>
            </w:r>
          </w:p>
        </w:tc>
      </w:tr>
      <w:tr w:rsidR="00245739">
        <w:tc>
          <w:tcPr>
            <w:tcW w:w="0" w:type="auto"/>
          </w:tcPr>
          <w:p w:rsidR="00245739" w:rsidRDefault="00245739" w:rsidP="00745D88">
            <w:pPr>
              <w:pStyle w:val="NormalIndent"/>
              <w:ind w:left="0"/>
              <w:jc w:val="center"/>
            </w:pPr>
            <w:r>
              <w:t>175</w:t>
            </w:r>
          </w:p>
        </w:tc>
        <w:tc>
          <w:tcPr>
            <w:tcW w:w="1432" w:type="dxa"/>
          </w:tcPr>
          <w:p w:rsidR="00245739" w:rsidRDefault="00245739" w:rsidP="00745D88">
            <w:pPr>
              <w:pStyle w:val="NormalIndent"/>
              <w:ind w:left="0"/>
              <w:jc w:val="center"/>
            </w:pPr>
            <w:r>
              <w:t>200</w:t>
            </w:r>
          </w:p>
        </w:tc>
        <w:tc>
          <w:tcPr>
            <w:tcW w:w="2430" w:type="dxa"/>
          </w:tcPr>
          <w:p w:rsidR="00245739" w:rsidRDefault="00245739" w:rsidP="00745D88">
            <w:pPr>
              <w:pStyle w:val="NormalIndent"/>
              <w:ind w:left="0"/>
              <w:jc w:val="center"/>
            </w:pPr>
            <w:r>
              <w:t>10 points/energy bullet</w:t>
            </w:r>
          </w:p>
        </w:tc>
        <w:tc>
          <w:tcPr>
            <w:tcW w:w="2250" w:type="dxa"/>
          </w:tcPr>
          <w:p w:rsidR="00245739" w:rsidRDefault="00245739" w:rsidP="00745D88">
            <w:pPr>
              <w:pStyle w:val="NormalIndent"/>
              <w:ind w:left="0"/>
              <w:jc w:val="center"/>
            </w:pPr>
            <w:r>
              <w:t>60%</w:t>
            </w:r>
          </w:p>
        </w:tc>
        <w:tc>
          <w:tcPr>
            <w:tcW w:w="1440" w:type="dxa"/>
          </w:tcPr>
          <w:p w:rsidR="00245739" w:rsidRDefault="00245739" w:rsidP="00745D88">
            <w:pPr>
              <w:pStyle w:val="NormalIndent"/>
              <w:ind w:left="0"/>
              <w:jc w:val="center"/>
            </w:pPr>
            <w:r>
              <w:t>500ms</w:t>
            </w:r>
          </w:p>
        </w:tc>
      </w:tr>
    </w:tbl>
    <w:p w:rsidR="00C74913" w:rsidRDefault="00C74913" w:rsidP="00305E02">
      <w:pPr>
        <w:rPr>
          <w:szCs w:val="24"/>
        </w:rPr>
      </w:pPr>
    </w:p>
    <w:p w:rsidR="00C74913" w:rsidRDefault="00C74913" w:rsidP="00305E02">
      <w:pPr>
        <w:rPr>
          <w:szCs w:val="24"/>
        </w:rPr>
      </w:pPr>
    </w:p>
    <w:p w:rsidR="00305E02" w:rsidRDefault="00220EB5" w:rsidP="00463292">
      <w:pPr>
        <w:pStyle w:val="Heading4"/>
      </w:pPr>
      <w:r>
        <w:t xml:space="preserve">R.A.I.D. </w:t>
      </w:r>
      <w:r w:rsidR="00920635">
        <w:t xml:space="preserve">Superiority </w:t>
      </w:r>
      <w:r w:rsidR="00305E02">
        <w:t>Fighter-Bombers</w:t>
      </w:r>
    </w:p>
    <w:p w:rsidR="00C74913" w:rsidRPr="00C74913" w:rsidRDefault="00C74913" w:rsidP="00C74913">
      <w:pPr>
        <w:pStyle w:val="NormalInden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12"/>
        <w:gridCol w:w="2212"/>
      </w:tblGrid>
      <w:tr w:rsidR="00305E02">
        <w:trPr>
          <w:jc w:val="center"/>
        </w:trPr>
        <w:tc>
          <w:tcPr>
            <w:tcW w:w="0" w:type="auto"/>
          </w:tcPr>
          <w:p w:rsidR="00305E02" w:rsidRPr="00305E02" w:rsidRDefault="00AA0516" w:rsidP="008D0452">
            <w:pPr>
              <w:jc w:val="center"/>
              <w:rPr>
                <w:szCs w:val="24"/>
              </w:rPr>
            </w:pPr>
            <w:r w:rsidRPr="00305E02">
              <w:rPr>
                <w:noProof/>
                <w:szCs w:val="24"/>
              </w:rPr>
              <w:drawing>
                <wp:inline distT="0" distB="0" distL="0" distR="0">
                  <wp:extent cx="12700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p>
        </w:tc>
        <w:tc>
          <w:tcPr>
            <w:tcW w:w="0" w:type="auto"/>
          </w:tcPr>
          <w:p w:rsidR="00305E02" w:rsidRPr="00305E02" w:rsidRDefault="00AA0516" w:rsidP="00920635">
            <w:pPr>
              <w:keepNext/>
              <w:jc w:val="center"/>
              <w:rPr>
                <w:szCs w:val="24"/>
              </w:rPr>
            </w:pPr>
            <w:r w:rsidRPr="00305E02">
              <w:rPr>
                <w:noProof/>
                <w:szCs w:val="24"/>
              </w:rPr>
              <w:drawing>
                <wp:inline distT="0" distB="0" distL="0" distR="0">
                  <wp:extent cx="127000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0" cy="1276350"/>
                          </a:xfrm>
                          <a:prstGeom prst="rect">
                            <a:avLst/>
                          </a:prstGeom>
                          <a:noFill/>
                          <a:ln>
                            <a:noFill/>
                          </a:ln>
                        </pic:spPr>
                      </pic:pic>
                    </a:graphicData>
                  </a:graphic>
                </wp:inline>
              </w:drawing>
            </w:r>
          </w:p>
        </w:tc>
      </w:tr>
    </w:tbl>
    <w:p w:rsidR="00305E02" w:rsidRDefault="00920635" w:rsidP="00920635">
      <w:pPr>
        <w:pStyle w:val="Caption"/>
        <w:jc w:val="center"/>
      </w:pPr>
      <w:r>
        <w:t xml:space="preserve">Figure </w:t>
      </w:r>
      <w:fldSimple w:instr=" SEQ Figure \* ARABIC ">
        <w:r w:rsidR="00B203C5">
          <w:rPr>
            <w:noProof/>
          </w:rPr>
          <w:t>4</w:t>
        </w:r>
      </w:fldSimple>
      <w:r>
        <w:t xml:space="preserve">. </w:t>
      </w:r>
      <w:r w:rsidR="00220EB5">
        <w:t>Superiority</w:t>
      </w:r>
      <w:r>
        <w:t xml:space="preserve"> Fighter-Bombers</w:t>
      </w:r>
      <w:r w:rsidR="00245739">
        <w:t xml:space="preserve"> (A.K.A. FB1 and FB2)</w:t>
      </w:r>
    </w:p>
    <w:p w:rsidR="00920635" w:rsidRPr="00920635" w:rsidRDefault="00920635" w:rsidP="00920635"/>
    <w:p w:rsidR="00920635" w:rsidRDefault="00161E4B" w:rsidP="002D07F8">
      <w:pPr>
        <w:jc w:val="both"/>
        <w:rPr>
          <w:szCs w:val="24"/>
        </w:rPr>
      </w:pPr>
      <w:r>
        <w:rPr>
          <w:szCs w:val="24"/>
        </w:rPr>
        <w:t xml:space="preserve">Fighter-Bombers are the general purpose </w:t>
      </w:r>
      <w:r w:rsidR="00245739">
        <w:rPr>
          <w:szCs w:val="24"/>
        </w:rPr>
        <w:t>space</w:t>
      </w:r>
      <w:r>
        <w:rPr>
          <w:szCs w:val="24"/>
        </w:rPr>
        <w:t xml:space="preserve">craft.  </w:t>
      </w:r>
      <w:r w:rsidR="009515A8">
        <w:rPr>
          <w:szCs w:val="24"/>
        </w:rPr>
        <w:t>In addition, fighter-bombers can take more damage than fighters</w:t>
      </w:r>
      <w:r w:rsidR="00245739">
        <w:rPr>
          <w:szCs w:val="24"/>
        </w:rPr>
        <w:t xml:space="preserve">. </w:t>
      </w:r>
      <w:r w:rsidR="009515A8">
        <w:rPr>
          <w:szCs w:val="24"/>
        </w:rPr>
        <w:t>Fighter-bombers</w:t>
      </w:r>
      <w:r>
        <w:rPr>
          <w:szCs w:val="24"/>
        </w:rPr>
        <w:t xml:space="preserve"> </w:t>
      </w:r>
      <w:r w:rsidR="009515A8">
        <w:rPr>
          <w:szCs w:val="24"/>
        </w:rPr>
        <w:t xml:space="preserve">can </w:t>
      </w:r>
      <w:r w:rsidR="00245739">
        <w:rPr>
          <w:szCs w:val="24"/>
        </w:rPr>
        <w:t xml:space="preserve">also </w:t>
      </w:r>
      <w:r>
        <w:rPr>
          <w:szCs w:val="24"/>
        </w:rPr>
        <w:t>fire</w:t>
      </w:r>
      <w:r w:rsidR="00245739">
        <w:rPr>
          <w:szCs w:val="24"/>
        </w:rPr>
        <w:t xml:space="preserve"> energy</w:t>
      </w:r>
      <w:r>
        <w:rPr>
          <w:szCs w:val="24"/>
        </w:rPr>
        <w:t xml:space="preserve"> bullets</w:t>
      </w:r>
      <w:r w:rsidR="009515A8">
        <w:rPr>
          <w:szCs w:val="24"/>
        </w:rPr>
        <w:t xml:space="preserve"> and photon bombs</w:t>
      </w:r>
      <w:r w:rsidR="00245739">
        <w:rPr>
          <w:szCs w:val="24"/>
        </w:rPr>
        <w:t>.</w:t>
      </w:r>
    </w:p>
    <w:p w:rsidR="00245739" w:rsidRDefault="00245739" w:rsidP="00305E02">
      <w:pPr>
        <w:rPr>
          <w:szCs w:val="24"/>
        </w:rPr>
      </w:pPr>
    </w:p>
    <w:p w:rsidR="00245739" w:rsidRDefault="00245739" w:rsidP="00245739">
      <w:pPr>
        <w:pStyle w:val="Heading5"/>
      </w:pPr>
      <w:r>
        <w:t>R.A.I.D.  Fighter</w:t>
      </w:r>
      <w:r w:rsidR="007C0019">
        <w:t>-Bomber</w:t>
      </w:r>
      <w:r>
        <w:t xml:space="preserve"> (FB1) Details</w:t>
      </w:r>
    </w:p>
    <w:p w:rsidR="00245739" w:rsidRPr="00E72ADF" w:rsidRDefault="00245739" w:rsidP="00245739">
      <w:pPr>
        <w:pStyle w:val="NormalIndent"/>
      </w:pPr>
    </w:p>
    <w:tbl>
      <w:tblPr>
        <w:tblStyle w:val="TableGrid"/>
        <w:tblW w:w="0" w:type="auto"/>
        <w:tblLook w:val="01E0" w:firstRow="1" w:lastRow="1" w:firstColumn="1" w:lastColumn="1" w:noHBand="0" w:noVBand="0"/>
      </w:tblPr>
      <w:tblGrid>
        <w:gridCol w:w="1552"/>
        <w:gridCol w:w="1196"/>
        <w:gridCol w:w="2619"/>
        <w:gridCol w:w="2477"/>
        <w:gridCol w:w="1620"/>
      </w:tblGrid>
      <w:tr w:rsidR="00951A06">
        <w:tc>
          <w:tcPr>
            <w:tcW w:w="0" w:type="auto"/>
          </w:tcPr>
          <w:p w:rsidR="00951A06" w:rsidRDefault="00951A06" w:rsidP="00245739">
            <w:pPr>
              <w:pStyle w:val="NormalIndent"/>
              <w:ind w:left="0"/>
              <w:jc w:val="center"/>
            </w:pPr>
            <w:r>
              <w:t>Armor Rating</w:t>
            </w:r>
          </w:p>
        </w:tc>
        <w:tc>
          <w:tcPr>
            <w:tcW w:w="0" w:type="auto"/>
          </w:tcPr>
          <w:p w:rsidR="00951A06" w:rsidRDefault="00951A06" w:rsidP="00245739">
            <w:pPr>
              <w:pStyle w:val="NormalIndent"/>
              <w:ind w:left="0"/>
              <w:jc w:val="center"/>
            </w:pPr>
            <w:r>
              <w:t xml:space="preserve">Kill Score </w:t>
            </w:r>
          </w:p>
        </w:tc>
        <w:tc>
          <w:tcPr>
            <w:tcW w:w="2619" w:type="dxa"/>
          </w:tcPr>
          <w:p w:rsidR="00951A06" w:rsidRDefault="00951A06" w:rsidP="00245739">
            <w:pPr>
              <w:pStyle w:val="NormalIndent"/>
              <w:ind w:left="0"/>
              <w:jc w:val="center"/>
            </w:pPr>
            <w:r>
              <w:t>Weapon Damage</w:t>
            </w:r>
          </w:p>
        </w:tc>
        <w:tc>
          <w:tcPr>
            <w:tcW w:w="2477" w:type="dxa"/>
          </w:tcPr>
          <w:p w:rsidR="00951A06" w:rsidRDefault="00951A06" w:rsidP="00245739">
            <w:pPr>
              <w:pStyle w:val="NormalIndent"/>
              <w:ind w:left="0"/>
              <w:jc w:val="center"/>
            </w:pPr>
            <w:r>
              <w:t>Fire Probability</w:t>
            </w:r>
          </w:p>
        </w:tc>
        <w:tc>
          <w:tcPr>
            <w:tcW w:w="1620" w:type="dxa"/>
          </w:tcPr>
          <w:p w:rsidR="00951A06" w:rsidRDefault="00951A06" w:rsidP="00245739">
            <w:pPr>
              <w:pStyle w:val="NormalIndent"/>
              <w:ind w:left="0"/>
              <w:jc w:val="center"/>
            </w:pPr>
            <w:r>
              <w:t>Reload time</w:t>
            </w:r>
          </w:p>
        </w:tc>
      </w:tr>
      <w:tr w:rsidR="00245739">
        <w:tc>
          <w:tcPr>
            <w:tcW w:w="0" w:type="auto"/>
          </w:tcPr>
          <w:p w:rsidR="00245739" w:rsidRDefault="00CC710D" w:rsidP="00745D88">
            <w:pPr>
              <w:pStyle w:val="NormalIndent"/>
              <w:ind w:left="0"/>
              <w:jc w:val="center"/>
            </w:pPr>
            <w:r>
              <w:t>200</w:t>
            </w:r>
          </w:p>
        </w:tc>
        <w:tc>
          <w:tcPr>
            <w:tcW w:w="0" w:type="auto"/>
          </w:tcPr>
          <w:p w:rsidR="00245739" w:rsidRDefault="00CC710D" w:rsidP="00745D88">
            <w:pPr>
              <w:pStyle w:val="NormalIndent"/>
              <w:ind w:left="0"/>
              <w:jc w:val="center"/>
            </w:pPr>
            <w:r>
              <w:t>200</w:t>
            </w:r>
          </w:p>
        </w:tc>
        <w:tc>
          <w:tcPr>
            <w:tcW w:w="2619" w:type="dxa"/>
          </w:tcPr>
          <w:p w:rsidR="00245739" w:rsidRDefault="00245739" w:rsidP="00745D88">
            <w:pPr>
              <w:pStyle w:val="NormalIndent"/>
              <w:ind w:left="0"/>
              <w:jc w:val="center"/>
            </w:pPr>
            <w:r>
              <w:t>10 points/energy bullet</w:t>
            </w:r>
          </w:p>
          <w:p w:rsidR="00245739" w:rsidRDefault="00245739" w:rsidP="00745D88">
            <w:pPr>
              <w:pStyle w:val="NormalIndent"/>
              <w:ind w:left="0"/>
              <w:jc w:val="center"/>
            </w:pPr>
            <w:r>
              <w:t>30 points/photon bomb</w:t>
            </w:r>
          </w:p>
        </w:tc>
        <w:tc>
          <w:tcPr>
            <w:tcW w:w="2477" w:type="dxa"/>
          </w:tcPr>
          <w:p w:rsidR="00245739" w:rsidRDefault="00245739" w:rsidP="00745D88">
            <w:pPr>
              <w:pStyle w:val="NormalIndent"/>
              <w:ind w:left="0"/>
              <w:jc w:val="center"/>
            </w:pPr>
            <w:r>
              <w:t>40% - Energy Bullets</w:t>
            </w:r>
          </w:p>
          <w:p w:rsidR="00245739" w:rsidRDefault="004815AD" w:rsidP="00745D88">
            <w:pPr>
              <w:pStyle w:val="NormalIndent"/>
              <w:ind w:left="0"/>
              <w:jc w:val="center"/>
            </w:pPr>
            <w:r>
              <w:t>2</w:t>
            </w:r>
            <w:r w:rsidR="00245739">
              <w:t>0% - Photons</w:t>
            </w:r>
          </w:p>
        </w:tc>
        <w:tc>
          <w:tcPr>
            <w:tcW w:w="1620" w:type="dxa"/>
          </w:tcPr>
          <w:p w:rsidR="00245739" w:rsidRDefault="001E3736" w:rsidP="00745D88">
            <w:pPr>
              <w:pStyle w:val="NormalIndent"/>
              <w:ind w:left="0"/>
              <w:jc w:val="center"/>
            </w:pPr>
            <w:r>
              <w:t>1 second</w:t>
            </w:r>
          </w:p>
        </w:tc>
      </w:tr>
    </w:tbl>
    <w:p w:rsidR="00245739" w:rsidRDefault="00245739" w:rsidP="004815AD">
      <w:pPr>
        <w:pStyle w:val="NormalIndent"/>
        <w:ind w:left="0"/>
      </w:pPr>
    </w:p>
    <w:p w:rsidR="00951A06" w:rsidRDefault="00951A06" w:rsidP="004815AD">
      <w:pPr>
        <w:pStyle w:val="NormalIndent"/>
        <w:ind w:left="0"/>
      </w:pPr>
    </w:p>
    <w:p w:rsidR="00245739" w:rsidRDefault="00245739" w:rsidP="00245739">
      <w:pPr>
        <w:pStyle w:val="Heading5"/>
      </w:pPr>
      <w:r>
        <w:t>R.A.I.D.  Fighter</w:t>
      </w:r>
      <w:r w:rsidR="007C0019">
        <w:t>-Bomber</w:t>
      </w:r>
      <w:r>
        <w:t xml:space="preserve"> (FB2) Details</w:t>
      </w:r>
    </w:p>
    <w:p w:rsidR="00245739" w:rsidRDefault="00245739" w:rsidP="00245739">
      <w:pPr>
        <w:pStyle w:val="NormalIndent"/>
      </w:pPr>
    </w:p>
    <w:tbl>
      <w:tblPr>
        <w:tblStyle w:val="TableGrid"/>
        <w:tblW w:w="0" w:type="auto"/>
        <w:tblLook w:val="01E0" w:firstRow="1" w:lastRow="1" w:firstColumn="1" w:lastColumn="1" w:noHBand="0" w:noVBand="0"/>
      </w:tblPr>
      <w:tblGrid>
        <w:gridCol w:w="1552"/>
        <w:gridCol w:w="1196"/>
        <w:gridCol w:w="2619"/>
        <w:gridCol w:w="2477"/>
        <w:gridCol w:w="1618"/>
      </w:tblGrid>
      <w:tr w:rsidR="00951A06">
        <w:tc>
          <w:tcPr>
            <w:tcW w:w="0" w:type="auto"/>
          </w:tcPr>
          <w:p w:rsidR="00951A06" w:rsidRDefault="00951A06" w:rsidP="00745D88">
            <w:pPr>
              <w:pStyle w:val="NormalIndent"/>
              <w:ind w:left="0"/>
              <w:jc w:val="center"/>
            </w:pPr>
            <w:r>
              <w:t>Armor Rating</w:t>
            </w:r>
          </w:p>
        </w:tc>
        <w:tc>
          <w:tcPr>
            <w:tcW w:w="0" w:type="auto"/>
          </w:tcPr>
          <w:p w:rsidR="00951A06" w:rsidRDefault="00951A06" w:rsidP="00745D88">
            <w:pPr>
              <w:pStyle w:val="NormalIndent"/>
              <w:ind w:left="0"/>
              <w:jc w:val="center"/>
            </w:pPr>
            <w:r>
              <w:t xml:space="preserve">Kill Score </w:t>
            </w:r>
          </w:p>
        </w:tc>
        <w:tc>
          <w:tcPr>
            <w:tcW w:w="2619" w:type="dxa"/>
          </w:tcPr>
          <w:p w:rsidR="00951A06" w:rsidRDefault="00951A06" w:rsidP="00745D88">
            <w:pPr>
              <w:pStyle w:val="NormalIndent"/>
              <w:ind w:left="0"/>
              <w:jc w:val="center"/>
            </w:pPr>
            <w:r>
              <w:t>Weapon Damage</w:t>
            </w:r>
          </w:p>
        </w:tc>
        <w:tc>
          <w:tcPr>
            <w:tcW w:w="2477" w:type="dxa"/>
          </w:tcPr>
          <w:p w:rsidR="00951A06" w:rsidRDefault="00951A06" w:rsidP="00745D88">
            <w:pPr>
              <w:pStyle w:val="NormalIndent"/>
              <w:ind w:left="0"/>
              <w:jc w:val="center"/>
            </w:pPr>
            <w:r>
              <w:t>Fire Probability</w:t>
            </w:r>
          </w:p>
        </w:tc>
        <w:tc>
          <w:tcPr>
            <w:tcW w:w="1618" w:type="dxa"/>
          </w:tcPr>
          <w:p w:rsidR="00951A06" w:rsidRDefault="00951A06" w:rsidP="00745D88">
            <w:pPr>
              <w:pStyle w:val="NormalIndent"/>
              <w:ind w:left="0"/>
              <w:jc w:val="center"/>
            </w:pPr>
            <w:r>
              <w:t>Reload time</w:t>
            </w:r>
          </w:p>
        </w:tc>
      </w:tr>
      <w:tr w:rsidR="00FD74F7">
        <w:tc>
          <w:tcPr>
            <w:tcW w:w="0" w:type="auto"/>
          </w:tcPr>
          <w:p w:rsidR="00FD74F7" w:rsidRDefault="00FD74F7" w:rsidP="00745D88">
            <w:pPr>
              <w:pStyle w:val="NormalIndent"/>
              <w:ind w:left="0"/>
              <w:jc w:val="center"/>
            </w:pPr>
            <w:r>
              <w:t>250</w:t>
            </w:r>
          </w:p>
        </w:tc>
        <w:tc>
          <w:tcPr>
            <w:tcW w:w="0" w:type="auto"/>
          </w:tcPr>
          <w:p w:rsidR="00FD74F7" w:rsidRDefault="004815AD" w:rsidP="00745D88">
            <w:pPr>
              <w:pStyle w:val="NormalIndent"/>
              <w:ind w:left="0"/>
              <w:jc w:val="center"/>
            </w:pPr>
            <w:r>
              <w:t>300</w:t>
            </w:r>
          </w:p>
        </w:tc>
        <w:tc>
          <w:tcPr>
            <w:tcW w:w="2619" w:type="dxa"/>
          </w:tcPr>
          <w:p w:rsidR="00FD74F7" w:rsidRDefault="00FD74F7" w:rsidP="00745D88">
            <w:pPr>
              <w:pStyle w:val="NormalIndent"/>
              <w:ind w:left="0"/>
              <w:jc w:val="center"/>
            </w:pPr>
            <w:r>
              <w:t>10 points/energy bullet</w:t>
            </w:r>
          </w:p>
          <w:p w:rsidR="00FD74F7" w:rsidRDefault="00FD74F7" w:rsidP="00745D88">
            <w:pPr>
              <w:pStyle w:val="NormalIndent"/>
              <w:ind w:left="0"/>
              <w:jc w:val="center"/>
            </w:pPr>
            <w:r>
              <w:t>30 points/photon bomb</w:t>
            </w:r>
          </w:p>
        </w:tc>
        <w:tc>
          <w:tcPr>
            <w:tcW w:w="2477" w:type="dxa"/>
          </w:tcPr>
          <w:p w:rsidR="00FD74F7" w:rsidRDefault="00FD74F7" w:rsidP="00745D88">
            <w:pPr>
              <w:pStyle w:val="NormalIndent"/>
              <w:ind w:left="0"/>
              <w:jc w:val="center"/>
            </w:pPr>
            <w:r>
              <w:t>40% - Energy Bullets</w:t>
            </w:r>
          </w:p>
          <w:p w:rsidR="00FD74F7" w:rsidRDefault="00CC710D" w:rsidP="00745D88">
            <w:pPr>
              <w:pStyle w:val="NormalIndent"/>
              <w:ind w:left="0"/>
              <w:jc w:val="center"/>
            </w:pPr>
            <w:r>
              <w:t>20</w:t>
            </w:r>
            <w:r w:rsidR="00FD74F7">
              <w:t>% - Photons</w:t>
            </w:r>
          </w:p>
        </w:tc>
        <w:tc>
          <w:tcPr>
            <w:tcW w:w="1618" w:type="dxa"/>
          </w:tcPr>
          <w:p w:rsidR="00FD74F7" w:rsidRDefault="00CC710D" w:rsidP="00745D88">
            <w:pPr>
              <w:pStyle w:val="NormalIndent"/>
              <w:ind w:left="0"/>
              <w:jc w:val="center"/>
            </w:pPr>
            <w:r>
              <w:t>500ms</w:t>
            </w:r>
          </w:p>
        </w:tc>
      </w:tr>
    </w:tbl>
    <w:p w:rsidR="00245739" w:rsidRDefault="00245739" w:rsidP="00305E02"/>
    <w:p w:rsidR="004815AD" w:rsidRDefault="004815AD" w:rsidP="00305E02"/>
    <w:p w:rsidR="00305E02" w:rsidRDefault="00220EB5" w:rsidP="00463292">
      <w:pPr>
        <w:pStyle w:val="Heading4"/>
      </w:pPr>
      <w:r>
        <w:t>R.A.I.D.</w:t>
      </w:r>
      <w:r w:rsidR="00920635">
        <w:t xml:space="preserve"> Heavy </w:t>
      </w:r>
      <w:r w:rsidR="00305E02">
        <w:t>Bombers</w:t>
      </w:r>
    </w:p>
    <w:p w:rsidR="00C74913" w:rsidRPr="00C74913" w:rsidRDefault="00C74913" w:rsidP="00C74913">
      <w:pPr>
        <w:pStyle w:val="NormalInden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12"/>
        <w:gridCol w:w="2172"/>
      </w:tblGrid>
      <w:tr w:rsidR="00305E02">
        <w:trPr>
          <w:jc w:val="center"/>
        </w:trPr>
        <w:tc>
          <w:tcPr>
            <w:tcW w:w="0" w:type="auto"/>
          </w:tcPr>
          <w:p w:rsidR="00305E02" w:rsidRPr="00305E02" w:rsidRDefault="00AA0516" w:rsidP="008D0452">
            <w:pPr>
              <w:jc w:val="center"/>
              <w:rPr>
                <w:szCs w:val="24"/>
              </w:rPr>
            </w:pPr>
            <w:r w:rsidRPr="00305E02">
              <w:rPr>
                <w:noProof/>
                <w:szCs w:val="24"/>
              </w:rPr>
              <w:drawing>
                <wp:inline distT="0" distB="0" distL="0" distR="0">
                  <wp:extent cx="12700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0" cy="1276350"/>
                          </a:xfrm>
                          <a:prstGeom prst="rect">
                            <a:avLst/>
                          </a:prstGeom>
                          <a:noFill/>
                          <a:ln>
                            <a:noFill/>
                          </a:ln>
                        </pic:spPr>
                      </pic:pic>
                    </a:graphicData>
                  </a:graphic>
                </wp:inline>
              </w:drawing>
            </w:r>
          </w:p>
        </w:tc>
        <w:tc>
          <w:tcPr>
            <w:tcW w:w="0" w:type="auto"/>
          </w:tcPr>
          <w:p w:rsidR="00305E02" w:rsidRPr="00305E02" w:rsidRDefault="00AA0516" w:rsidP="00920635">
            <w:pPr>
              <w:keepNext/>
              <w:jc w:val="center"/>
              <w:rPr>
                <w:szCs w:val="24"/>
              </w:rPr>
            </w:pPr>
            <w:r w:rsidRPr="00305E02">
              <w:rPr>
                <w:noProof/>
                <w:szCs w:val="24"/>
              </w:rPr>
              <w:drawing>
                <wp:inline distT="0" distB="0" distL="0" distR="0">
                  <wp:extent cx="124460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600" cy="1276350"/>
                          </a:xfrm>
                          <a:prstGeom prst="rect">
                            <a:avLst/>
                          </a:prstGeom>
                          <a:noFill/>
                          <a:ln>
                            <a:noFill/>
                          </a:ln>
                        </pic:spPr>
                      </pic:pic>
                    </a:graphicData>
                  </a:graphic>
                </wp:inline>
              </w:drawing>
            </w:r>
          </w:p>
        </w:tc>
      </w:tr>
    </w:tbl>
    <w:p w:rsidR="009515A8" w:rsidRDefault="00920635" w:rsidP="00920635">
      <w:pPr>
        <w:pStyle w:val="Caption"/>
        <w:jc w:val="center"/>
      </w:pPr>
      <w:r>
        <w:t xml:space="preserve">Figure </w:t>
      </w:r>
      <w:fldSimple w:instr=" SEQ Figure \* ARABIC ">
        <w:r w:rsidR="00B203C5">
          <w:rPr>
            <w:noProof/>
          </w:rPr>
          <w:t>5</w:t>
        </w:r>
      </w:fldSimple>
      <w:r>
        <w:t xml:space="preserve">. </w:t>
      </w:r>
      <w:r w:rsidR="00AF3022">
        <w:t>Heavy</w:t>
      </w:r>
      <w:r>
        <w:t xml:space="preserve"> </w:t>
      </w:r>
      <w:r w:rsidR="003B1CC0">
        <w:t>Bombers (A.K.A.</w:t>
      </w:r>
      <w:r w:rsidR="004815AD">
        <w:t xml:space="preserve">  B1 and B2)</w:t>
      </w:r>
    </w:p>
    <w:p w:rsidR="00920635" w:rsidRPr="00920635" w:rsidRDefault="00920635" w:rsidP="00920635"/>
    <w:p w:rsidR="009515A8" w:rsidRDefault="009515A8" w:rsidP="002D07F8">
      <w:pPr>
        <w:jc w:val="both"/>
        <w:rPr>
          <w:szCs w:val="24"/>
        </w:rPr>
      </w:pPr>
      <w:r>
        <w:rPr>
          <w:szCs w:val="24"/>
        </w:rPr>
        <w:t xml:space="preserve">Bombers are the </w:t>
      </w:r>
      <w:r w:rsidR="004815AD">
        <w:rPr>
          <w:szCs w:val="24"/>
        </w:rPr>
        <w:t>heavy-hitters</w:t>
      </w:r>
      <w:r>
        <w:rPr>
          <w:szCs w:val="24"/>
        </w:rPr>
        <w:t xml:space="preserve"> purpose craft.  </w:t>
      </w:r>
      <w:r w:rsidR="00920635">
        <w:rPr>
          <w:szCs w:val="24"/>
        </w:rPr>
        <w:t>Bombers only fire photon bombs, but at a faster rate than fighter-bombers, making them lethal when attacking in groups.</w:t>
      </w:r>
    </w:p>
    <w:p w:rsidR="004815AD" w:rsidRDefault="004815AD" w:rsidP="002D07F8">
      <w:pPr>
        <w:jc w:val="both"/>
        <w:rPr>
          <w:szCs w:val="24"/>
        </w:rPr>
      </w:pPr>
    </w:p>
    <w:p w:rsidR="004815AD" w:rsidRDefault="004815AD" w:rsidP="004815AD">
      <w:pPr>
        <w:pStyle w:val="Heading5"/>
      </w:pPr>
      <w:r>
        <w:t xml:space="preserve">R.A.I.D.  </w:t>
      </w:r>
      <w:r w:rsidR="007C0019">
        <w:t>Bomber (</w:t>
      </w:r>
      <w:r>
        <w:t>B1) Details</w:t>
      </w:r>
    </w:p>
    <w:p w:rsidR="004815AD" w:rsidRPr="00E72ADF" w:rsidRDefault="004815AD" w:rsidP="004815AD">
      <w:pPr>
        <w:pStyle w:val="NormalIndent"/>
      </w:pPr>
    </w:p>
    <w:tbl>
      <w:tblPr>
        <w:tblStyle w:val="TableGrid"/>
        <w:tblW w:w="0" w:type="auto"/>
        <w:tblLook w:val="01E0" w:firstRow="1" w:lastRow="1" w:firstColumn="1" w:lastColumn="1" w:noHBand="0" w:noVBand="0"/>
      </w:tblPr>
      <w:tblGrid>
        <w:gridCol w:w="1552"/>
        <w:gridCol w:w="1342"/>
        <w:gridCol w:w="2610"/>
        <w:gridCol w:w="2250"/>
        <w:gridCol w:w="1710"/>
      </w:tblGrid>
      <w:tr w:rsidR="00951A06">
        <w:tc>
          <w:tcPr>
            <w:tcW w:w="0" w:type="auto"/>
          </w:tcPr>
          <w:p w:rsidR="00951A06" w:rsidRDefault="00951A06" w:rsidP="00745D88">
            <w:pPr>
              <w:pStyle w:val="NormalIndent"/>
              <w:ind w:left="0"/>
              <w:jc w:val="center"/>
            </w:pPr>
            <w:r>
              <w:t>Armor Rating</w:t>
            </w:r>
          </w:p>
        </w:tc>
        <w:tc>
          <w:tcPr>
            <w:tcW w:w="1342" w:type="dxa"/>
          </w:tcPr>
          <w:p w:rsidR="00951A06" w:rsidRDefault="00951A06" w:rsidP="00745D88">
            <w:pPr>
              <w:pStyle w:val="NormalIndent"/>
              <w:ind w:left="0"/>
              <w:jc w:val="center"/>
            </w:pPr>
            <w:r>
              <w:t xml:space="preserve">Kill Score </w:t>
            </w:r>
          </w:p>
        </w:tc>
        <w:tc>
          <w:tcPr>
            <w:tcW w:w="2610" w:type="dxa"/>
          </w:tcPr>
          <w:p w:rsidR="00951A06" w:rsidRDefault="00951A06" w:rsidP="00745D88">
            <w:pPr>
              <w:pStyle w:val="NormalIndent"/>
              <w:ind w:left="0"/>
              <w:jc w:val="center"/>
            </w:pPr>
            <w:r>
              <w:t>Weapon Damage</w:t>
            </w:r>
          </w:p>
        </w:tc>
        <w:tc>
          <w:tcPr>
            <w:tcW w:w="2250" w:type="dxa"/>
          </w:tcPr>
          <w:p w:rsidR="00951A06" w:rsidRDefault="00951A06" w:rsidP="00745D88">
            <w:pPr>
              <w:pStyle w:val="NormalIndent"/>
              <w:ind w:left="0"/>
              <w:jc w:val="center"/>
            </w:pPr>
            <w:r>
              <w:t>Fire Probability</w:t>
            </w:r>
          </w:p>
        </w:tc>
        <w:tc>
          <w:tcPr>
            <w:tcW w:w="1710" w:type="dxa"/>
          </w:tcPr>
          <w:p w:rsidR="00951A06" w:rsidRDefault="00951A06" w:rsidP="00745D88">
            <w:pPr>
              <w:pStyle w:val="NormalIndent"/>
              <w:ind w:left="0"/>
              <w:jc w:val="center"/>
            </w:pPr>
            <w:r>
              <w:t>Reload time</w:t>
            </w:r>
          </w:p>
        </w:tc>
      </w:tr>
      <w:tr w:rsidR="004815AD">
        <w:tc>
          <w:tcPr>
            <w:tcW w:w="0" w:type="auto"/>
          </w:tcPr>
          <w:p w:rsidR="004815AD" w:rsidRDefault="00CC710D" w:rsidP="00745D88">
            <w:pPr>
              <w:pStyle w:val="NormalIndent"/>
              <w:ind w:left="0"/>
              <w:jc w:val="center"/>
            </w:pPr>
            <w:r>
              <w:t>200</w:t>
            </w:r>
          </w:p>
        </w:tc>
        <w:tc>
          <w:tcPr>
            <w:tcW w:w="1342" w:type="dxa"/>
          </w:tcPr>
          <w:p w:rsidR="004815AD" w:rsidRDefault="00CC710D" w:rsidP="00745D88">
            <w:pPr>
              <w:pStyle w:val="NormalIndent"/>
              <w:ind w:left="0"/>
              <w:jc w:val="center"/>
            </w:pPr>
            <w:r>
              <w:t>300</w:t>
            </w:r>
          </w:p>
        </w:tc>
        <w:tc>
          <w:tcPr>
            <w:tcW w:w="2610" w:type="dxa"/>
          </w:tcPr>
          <w:p w:rsidR="004815AD" w:rsidRDefault="004815AD" w:rsidP="00745D88">
            <w:pPr>
              <w:pStyle w:val="NormalIndent"/>
              <w:ind w:left="0"/>
              <w:jc w:val="center"/>
            </w:pPr>
            <w:r>
              <w:t>30 points/photon bomb</w:t>
            </w:r>
          </w:p>
        </w:tc>
        <w:tc>
          <w:tcPr>
            <w:tcW w:w="2250" w:type="dxa"/>
          </w:tcPr>
          <w:p w:rsidR="004815AD" w:rsidRDefault="004815AD" w:rsidP="00745D88">
            <w:pPr>
              <w:pStyle w:val="NormalIndent"/>
              <w:ind w:left="0"/>
              <w:jc w:val="center"/>
            </w:pPr>
            <w:r>
              <w:t>60%</w:t>
            </w:r>
          </w:p>
        </w:tc>
        <w:tc>
          <w:tcPr>
            <w:tcW w:w="1710" w:type="dxa"/>
          </w:tcPr>
          <w:p w:rsidR="004815AD" w:rsidRDefault="004815AD" w:rsidP="00745D88">
            <w:pPr>
              <w:pStyle w:val="NormalIndent"/>
              <w:ind w:left="0"/>
              <w:jc w:val="center"/>
            </w:pPr>
            <w:r>
              <w:t>1 second</w:t>
            </w:r>
          </w:p>
        </w:tc>
      </w:tr>
    </w:tbl>
    <w:p w:rsidR="004815AD" w:rsidRDefault="004815AD" w:rsidP="004815AD">
      <w:pPr>
        <w:pStyle w:val="NormalIndent"/>
        <w:ind w:left="0"/>
      </w:pPr>
    </w:p>
    <w:p w:rsidR="002913EF" w:rsidRDefault="002913EF" w:rsidP="004815AD">
      <w:pPr>
        <w:pStyle w:val="NormalIndent"/>
        <w:ind w:left="0"/>
      </w:pPr>
    </w:p>
    <w:p w:rsidR="004815AD" w:rsidRDefault="007C0019" w:rsidP="004815AD">
      <w:pPr>
        <w:pStyle w:val="Heading5"/>
      </w:pPr>
      <w:r>
        <w:t>R.A.I.D.  Bomber (</w:t>
      </w:r>
      <w:r w:rsidR="004815AD">
        <w:t>B2) Details</w:t>
      </w:r>
    </w:p>
    <w:p w:rsidR="004815AD" w:rsidRDefault="004815AD" w:rsidP="004815AD">
      <w:pPr>
        <w:pStyle w:val="NormalIndent"/>
      </w:pPr>
    </w:p>
    <w:tbl>
      <w:tblPr>
        <w:tblStyle w:val="TableGrid"/>
        <w:tblW w:w="0" w:type="auto"/>
        <w:tblLook w:val="01E0" w:firstRow="1" w:lastRow="1" w:firstColumn="1" w:lastColumn="1" w:noHBand="0" w:noVBand="0"/>
      </w:tblPr>
      <w:tblGrid>
        <w:gridCol w:w="1552"/>
        <w:gridCol w:w="1342"/>
        <w:gridCol w:w="2610"/>
        <w:gridCol w:w="2250"/>
        <w:gridCol w:w="1708"/>
      </w:tblGrid>
      <w:tr w:rsidR="002913EF">
        <w:tc>
          <w:tcPr>
            <w:tcW w:w="0" w:type="auto"/>
          </w:tcPr>
          <w:p w:rsidR="002913EF" w:rsidRDefault="002913EF" w:rsidP="00745D88">
            <w:pPr>
              <w:pStyle w:val="NormalIndent"/>
              <w:ind w:left="0"/>
              <w:jc w:val="center"/>
            </w:pPr>
            <w:r>
              <w:t>Armor Rating</w:t>
            </w:r>
          </w:p>
        </w:tc>
        <w:tc>
          <w:tcPr>
            <w:tcW w:w="1342" w:type="dxa"/>
          </w:tcPr>
          <w:p w:rsidR="002913EF" w:rsidRDefault="002913EF" w:rsidP="00745D88">
            <w:pPr>
              <w:pStyle w:val="NormalIndent"/>
              <w:ind w:left="0"/>
              <w:jc w:val="center"/>
            </w:pPr>
            <w:r>
              <w:t xml:space="preserve">Kill Score </w:t>
            </w:r>
          </w:p>
        </w:tc>
        <w:tc>
          <w:tcPr>
            <w:tcW w:w="2610" w:type="dxa"/>
          </w:tcPr>
          <w:p w:rsidR="002913EF" w:rsidRDefault="002913EF" w:rsidP="00745D88">
            <w:pPr>
              <w:pStyle w:val="NormalIndent"/>
              <w:ind w:left="0"/>
              <w:jc w:val="center"/>
            </w:pPr>
            <w:r>
              <w:t>Weapon Damage</w:t>
            </w:r>
          </w:p>
        </w:tc>
        <w:tc>
          <w:tcPr>
            <w:tcW w:w="2250" w:type="dxa"/>
          </w:tcPr>
          <w:p w:rsidR="002913EF" w:rsidRDefault="002913EF" w:rsidP="00745D88">
            <w:pPr>
              <w:pStyle w:val="NormalIndent"/>
              <w:ind w:left="0"/>
              <w:jc w:val="center"/>
            </w:pPr>
            <w:r>
              <w:t>Fire Probability</w:t>
            </w:r>
          </w:p>
        </w:tc>
        <w:tc>
          <w:tcPr>
            <w:tcW w:w="1708" w:type="dxa"/>
          </w:tcPr>
          <w:p w:rsidR="002913EF" w:rsidRDefault="002913EF" w:rsidP="00745D88">
            <w:pPr>
              <w:pStyle w:val="NormalIndent"/>
              <w:ind w:left="0"/>
              <w:jc w:val="center"/>
            </w:pPr>
            <w:r>
              <w:t>Reload time</w:t>
            </w:r>
          </w:p>
        </w:tc>
      </w:tr>
      <w:tr w:rsidR="004815AD">
        <w:tc>
          <w:tcPr>
            <w:tcW w:w="0" w:type="auto"/>
          </w:tcPr>
          <w:p w:rsidR="004815AD" w:rsidRDefault="00CC710D" w:rsidP="00745D88">
            <w:pPr>
              <w:pStyle w:val="NormalIndent"/>
              <w:ind w:left="0"/>
              <w:jc w:val="center"/>
            </w:pPr>
            <w:r>
              <w:t>340</w:t>
            </w:r>
          </w:p>
        </w:tc>
        <w:tc>
          <w:tcPr>
            <w:tcW w:w="1342" w:type="dxa"/>
          </w:tcPr>
          <w:p w:rsidR="004815AD" w:rsidRDefault="00CC710D" w:rsidP="00745D88">
            <w:pPr>
              <w:pStyle w:val="NormalIndent"/>
              <w:ind w:left="0"/>
              <w:jc w:val="center"/>
            </w:pPr>
            <w:r>
              <w:t>400</w:t>
            </w:r>
          </w:p>
        </w:tc>
        <w:tc>
          <w:tcPr>
            <w:tcW w:w="2610" w:type="dxa"/>
          </w:tcPr>
          <w:p w:rsidR="004815AD" w:rsidRDefault="004815AD" w:rsidP="00745D88">
            <w:pPr>
              <w:pStyle w:val="NormalIndent"/>
              <w:ind w:left="0"/>
              <w:jc w:val="center"/>
            </w:pPr>
            <w:r>
              <w:t>30 points/photon bomb</w:t>
            </w:r>
          </w:p>
        </w:tc>
        <w:tc>
          <w:tcPr>
            <w:tcW w:w="2250" w:type="dxa"/>
          </w:tcPr>
          <w:p w:rsidR="004815AD" w:rsidRDefault="004815AD" w:rsidP="00745D88">
            <w:pPr>
              <w:pStyle w:val="NormalIndent"/>
              <w:ind w:left="0"/>
              <w:jc w:val="center"/>
            </w:pPr>
            <w:r>
              <w:t>60%</w:t>
            </w:r>
          </w:p>
        </w:tc>
        <w:tc>
          <w:tcPr>
            <w:tcW w:w="1708" w:type="dxa"/>
          </w:tcPr>
          <w:p w:rsidR="004815AD" w:rsidRDefault="004815AD" w:rsidP="00745D88">
            <w:pPr>
              <w:pStyle w:val="NormalIndent"/>
              <w:ind w:left="0"/>
              <w:jc w:val="center"/>
            </w:pPr>
            <w:r>
              <w:t>500 ms</w:t>
            </w:r>
          </w:p>
        </w:tc>
      </w:tr>
    </w:tbl>
    <w:p w:rsidR="004815AD" w:rsidRDefault="004815AD" w:rsidP="009515A8">
      <w:pPr>
        <w:rPr>
          <w:szCs w:val="24"/>
        </w:rPr>
      </w:pPr>
    </w:p>
    <w:p w:rsidR="009515A8" w:rsidRDefault="009515A8" w:rsidP="00305E02"/>
    <w:p w:rsidR="00463292" w:rsidRDefault="004815AD" w:rsidP="00463292">
      <w:pPr>
        <w:pStyle w:val="Heading2"/>
      </w:pPr>
      <w:r>
        <w:br w:type="page"/>
      </w:r>
      <w:bookmarkStart w:id="13" w:name="_Toc181260111"/>
      <w:r w:rsidR="00463292">
        <w:lastRenderedPageBreak/>
        <w:t>Players Roles and Actions</w:t>
      </w:r>
      <w:bookmarkEnd w:id="13"/>
    </w:p>
    <w:p w:rsidR="00463292" w:rsidRDefault="00463292" w:rsidP="00463292"/>
    <w:p w:rsidR="00463292" w:rsidRDefault="00AF3022" w:rsidP="002D07F8">
      <w:pPr>
        <w:jc w:val="both"/>
      </w:pPr>
      <w:r>
        <w:t xml:space="preserve">As stated earlier, you are an Insectoid that pilots a blockade runner delivering vital supplies to Xanthu VII, to aid the résistance against the R.A.I.D. attack fleet.  </w:t>
      </w:r>
      <w:r w:rsidR="00463292">
        <w:t>The diagram below</w:t>
      </w:r>
      <w:r w:rsidR="00547E14">
        <w:t xml:space="preserve"> illustrates the </w:t>
      </w:r>
      <w:r w:rsidR="003F00EE">
        <w:t>actions available to the player.</w:t>
      </w:r>
    </w:p>
    <w:p w:rsidR="009D35A7" w:rsidRDefault="009D35A7" w:rsidP="002D07F8">
      <w:pPr>
        <w:jc w:val="both"/>
      </w:pPr>
    </w:p>
    <w:p w:rsidR="00E078E7" w:rsidRDefault="00AA0516" w:rsidP="009D35A7">
      <w:pPr>
        <w:pStyle w:val="Caption"/>
        <w:keepNext/>
        <w:jc w:val="center"/>
      </w:pPr>
      <w:r>
        <w:rPr>
          <w:noProof/>
        </w:rPr>
        <w:drawing>
          <wp:inline distT="0" distB="0" distL="0" distR="0">
            <wp:extent cx="4070350" cy="4591050"/>
            <wp:effectExtent l="0" t="0" r="0" b="0"/>
            <wp:docPr id="9" name="Picture 9" descr="Player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yerUs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350" cy="4591050"/>
                    </a:xfrm>
                    <a:prstGeom prst="rect">
                      <a:avLst/>
                    </a:prstGeom>
                    <a:noFill/>
                    <a:ln>
                      <a:noFill/>
                    </a:ln>
                  </pic:spPr>
                </pic:pic>
              </a:graphicData>
            </a:graphic>
          </wp:inline>
        </w:drawing>
      </w:r>
    </w:p>
    <w:p w:rsidR="003F00EE" w:rsidRDefault="00E078E7" w:rsidP="009D35A7">
      <w:pPr>
        <w:pStyle w:val="Caption"/>
        <w:jc w:val="center"/>
      </w:pPr>
      <w:r>
        <w:t xml:space="preserve">Figure </w:t>
      </w:r>
      <w:fldSimple w:instr=" SEQ Figure \* ARABIC ">
        <w:r w:rsidR="00B203C5">
          <w:rPr>
            <w:noProof/>
          </w:rPr>
          <w:t>6</w:t>
        </w:r>
      </w:fldSimple>
      <w:r>
        <w:t>. Player Use Case Diagram</w:t>
      </w:r>
    </w:p>
    <w:p w:rsidR="00EE7F65" w:rsidRPr="00EE7F65" w:rsidRDefault="00EE7F65" w:rsidP="00EE7F65"/>
    <w:p w:rsidR="003F00EE" w:rsidRDefault="003F00EE" w:rsidP="002D07F8">
      <w:pPr>
        <w:numPr>
          <w:ilvl w:val="0"/>
          <w:numId w:val="17"/>
        </w:numPr>
        <w:jc w:val="both"/>
      </w:pPr>
      <w:r w:rsidRPr="00440940">
        <w:rPr>
          <w:b/>
        </w:rPr>
        <w:t>Start Game</w:t>
      </w:r>
      <w:r>
        <w:t xml:space="preserve"> – </w:t>
      </w:r>
      <w:r w:rsidR="00440940">
        <w:t>The user presses ENTER or space bar on the intro screen to dismiss the introduction and start playing the game.</w:t>
      </w:r>
    </w:p>
    <w:p w:rsidR="003B1CC0" w:rsidRDefault="003B1CC0" w:rsidP="002D07F8">
      <w:pPr>
        <w:ind w:left="360"/>
        <w:jc w:val="both"/>
      </w:pPr>
    </w:p>
    <w:p w:rsidR="0039761D" w:rsidRDefault="003F00EE" w:rsidP="002D07F8">
      <w:pPr>
        <w:numPr>
          <w:ilvl w:val="0"/>
          <w:numId w:val="17"/>
        </w:numPr>
        <w:jc w:val="both"/>
      </w:pPr>
      <w:r w:rsidRPr="00440940">
        <w:rPr>
          <w:b/>
        </w:rPr>
        <w:t>Move Ship</w:t>
      </w:r>
      <w:r>
        <w:t xml:space="preserve"> – The player moves the ships via the arrow key</w:t>
      </w:r>
      <w:r w:rsidR="00463B6E">
        <w:t>s</w:t>
      </w:r>
      <w:r w:rsidR="007E1988">
        <w:t xml:space="preserve"> allowing for 8-directional movement of the ship on screen.  H</w:t>
      </w:r>
      <w:r>
        <w:t xml:space="preserve">owever, the ship always faces forward (towards </w:t>
      </w:r>
      <w:r w:rsidR="007D41C6">
        <w:t>the top of the</w:t>
      </w:r>
      <w:r>
        <w:t xml:space="preserve"> screen) since it is imperative the supplies</w:t>
      </w:r>
      <w:r w:rsidR="007D41C6">
        <w:t xml:space="preserve"> must</w:t>
      </w:r>
      <w:r>
        <w:t xml:space="preserve"> reach Xanthu VII.</w:t>
      </w:r>
      <w:r w:rsidR="0039761D">
        <w:t xml:space="preserve">  To move the ship the following keys are used.</w:t>
      </w:r>
    </w:p>
    <w:p w:rsidR="0039761D" w:rsidRDefault="0039761D" w:rsidP="002D07F8">
      <w:pPr>
        <w:numPr>
          <w:ilvl w:val="1"/>
          <w:numId w:val="17"/>
        </w:numPr>
        <w:jc w:val="both"/>
      </w:pPr>
      <w:r>
        <w:t>Up: Up arrow or ‘W’</w:t>
      </w:r>
    </w:p>
    <w:p w:rsidR="0039761D" w:rsidRDefault="0039761D" w:rsidP="002D07F8">
      <w:pPr>
        <w:numPr>
          <w:ilvl w:val="1"/>
          <w:numId w:val="17"/>
        </w:numPr>
        <w:jc w:val="both"/>
      </w:pPr>
      <w:r>
        <w:t>Down: Down arrow or ‘</w:t>
      </w:r>
      <w:r w:rsidR="00FF69D9">
        <w:t>S</w:t>
      </w:r>
      <w:r>
        <w:t>’</w:t>
      </w:r>
    </w:p>
    <w:p w:rsidR="0039761D" w:rsidRDefault="0039761D" w:rsidP="002D07F8">
      <w:pPr>
        <w:numPr>
          <w:ilvl w:val="1"/>
          <w:numId w:val="17"/>
        </w:numPr>
        <w:jc w:val="both"/>
      </w:pPr>
      <w:r>
        <w:t>Left: Left arrow or ‘D’</w:t>
      </w:r>
    </w:p>
    <w:p w:rsidR="0039761D" w:rsidRDefault="0039761D" w:rsidP="002D07F8">
      <w:pPr>
        <w:numPr>
          <w:ilvl w:val="1"/>
          <w:numId w:val="17"/>
        </w:numPr>
        <w:jc w:val="both"/>
      </w:pPr>
      <w:r>
        <w:t xml:space="preserve">Right: </w:t>
      </w:r>
      <w:r w:rsidR="00FF69D9">
        <w:t>Right arrow or ‘A’</w:t>
      </w:r>
    </w:p>
    <w:p w:rsidR="003B1CC0" w:rsidRDefault="003B1CC0" w:rsidP="002D07F8">
      <w:pPr>
        <w:ind w:left="360"/>
        <w:jc w:val="both"/>
      </w:pPr>
    </w:p>
    <w:p w:rsidR="007D41C6" w:rsidRDefault="007D41C6" w:rsidP="002D07F8">
      <w:pPr>
        <w:numPr>
          <w:ilvl w:val="0"/>
          <w:numId w:val="17"/>
        </w:numPr>
        <w:jc w:val="both"/>
      </w:pPr>
      <w:r w:rsidRPr="00440940">
        <w:rPr>
          <w:b/>
        </w:rPr>
        <w:lastRenderedPageBreak/>
        <w:t>Fire Weapon</w:t>
      </w:r>
      <w:r>
        <w:t xml:space="preserve"> – The player has two types of weapons at his/her disposal; dual forward-firing lasers and rockets.  To fire the lasers, press the space bar.  </w:t>
      </w:r>
      <w:r w:rsidR="00AF3022">
        <w:t xml:space="preserve">There is unlimited laser ammo, so it is expected to be the main player weapon.  </w:t>
      </w:r>
      <w:r>
        <w:t>Rockets however are more powerful than laser</w:t>
      </w:r>
      <w:r w:rsidR="009B459A">
        <w:t>s</w:t>
      </w:r>
      <w:r>
        <w:t>, but limited in number.  To launch a rocket</w:t>
      </w:r>
      <w:r w:rsidR="001E7FE1">
        <w:t xml:space="preserve"> t</w:t>
      </w:r>
      <w:r>
        <w:t>he player presses and releases the ENTER key.</w:t>
      </w:r>
    </w:p>
    <w:p w:rsidR="003B1CC0" w:rsidRDefault="003B1CC0" w:rsidP="002D07F8">
      <w:pPr>
        <w:jc w:val="both"/>
      </w:pPr>
    </w:p>
    <w:p w:rsidR="007D41C6" w:rsidRDefault="005F275E" w:rsidP="002D07F8">
      <w:pPr>
        <w:numPr>
          <w:ilvl w:val="0"/>
          <w:numId w:val="17"/>
        </w:numPr>
        <w:jc w:val="both"/>
      </w:pPr>
      <w:r w:rsidRPr="00440940">
        <w:rPr>
          <w:b/>
        </w:rPr>
        <w:t>Pause Game</w:t>
      </w:r>
      <w:r>
        <w:t xml:space="preserve"> - </w:t>
      </w:r>
      <w:r w:rsidR="007D41C6">
        <w:t xml:space="preserve">To </w:t>
      </w:r>
      <w:r w:rsidR="003B1CC0">
        <w:t>temporarily halt</w:t>
      </w:r>
      <w:r w:rsidR="007D41C6">
        <w:t xml:space="preserve"> the game, the player presses the “P” key.  The game will display “Game Paused” at the center of the screen.  Switching away from the game will place the gam</w:t>
      </w:r>
      <w:r w:rsidR="003B1CC0">
        <w:t>e in a paused state upon return.</w:t>
      </w:r>
    </w:p>
    <w:p w:rsidR="003B1CC0" w:rsidRDefault="003B1CC0" w:rsidP="002D07F8">
      <w:pPr>
        <w:jc w:val="both"/>
      </w:pPr>
    </w:p>
    <w:p w:rsidR="007D41C6" w:rsidRDefault="007D41C6" w:rsidP="002D07F8">
      <w:pPr>
        <w:numPr>
          <w:ilvl w:val="0"/>
          <w:numId w:val="17"/>
        </w:numPr>
        <w:jc w:val="both"/>
      </w:pPr>
      <w:r w:rsidRPr="00440940">
        <w:rPr>
          <w:b/>
        </w:rPr>
        <w:t>Quit Game</w:t>
      </w:r>
      <w:r>
        <w:t xml:space="preserve"> – To stop playing Defender, the </w:t>
      </w:r>
      <w:r w:rsidR="00E34018">
        <w:t>player can quit by pressing the ESC key.</w:t>
      </w:r>
    </w:p>
    <w:p w:rsidR="003B1CC0" w:rsidRDefault="003B1CC0" w:rsidP="002D07F8">
      <w:pPr>
        <w:jc w:val="both"/>
      </w:pPr>
    </w:p>
    <w:p w:rsidR="00E34018" w:rsidRDefault="00E34018" w:rsidP="002D07F8">
      <w:pPr>
        <w:numPr>
          <w:ilvl w:val="0"/>
          <w:numId w:val="17"/>
        </w:numPr>
        <w:jc w:val="both"/>
      </w:pPr>
      <w:r w:rsidRPr="00440940">
        <w:rPr>
          <w:b/>
        </w:rPr>
        <w:t>Abort Game</w:t>
      </w:r>
      <w:r>
        <w:t xml:space="preserve"> – If however, the game hangs up (never good and must be avoided), the player can abort the game by selecting CTRL-ALT-DEL keys simultaneously. In addition, in the event of certain errors, the player can end the game by following the on-screen instructions.  Again, game errors must be avoided.</w:t>
      </w:r>
    </w:p>
    <w:p w:rsidR="003B1CC0" w:rsidRDefault="003B1CC0" w:rsidP="002D07F8">
      <w:pPr>
        <w:jc w:val="both"/>
      </w:pPr>
    </w:p>
    <w:p w:rsidR="001E3736" w:rsidRDefault="00E078E7" w:rsidP="002D07F8">
      <w:pPr>
        <w:numPr>
          <w:ilvl w:val="0"/>
          <w:numId w:val="17"/>
        </w:numPr>
        <w:jc w:val="both"/>
      </w:pPr>
      <w:r w:rsidRPr="00440940">
        <w:rPr>
          <w:b/>
        </w:rPr>
        <w:t>Show Credits</w:t>
      </w:r>
      <w:r>
        <w:t xml:space="preserve"> – The screen can either be displayed on demand by the player by pressing the ‘C’ key or will display automatically </w:t>
      </w:r>
      <w:r w:rsidR="00FF69D9">
        <w:t>when the player beats the game or the game ends.</w:t>
      </w:r>
    </w:p>
    <w:p w:rsidR="00E34018" w:rsidRDefault="00E34018" w:rsidP="002D07F8">
      <w:pPr>
        <w:jc w:val="both"/>
      </w:pPr>
    </w:p>
    <w:p w:rsidR="00440940" w:rsidRDefault="00440940" w:rsidP="00E34018"/>
    <w:p w:rsidR="00E34018" w:rsidRDefault="00C2227F" w:rsidP="00C2227F">
      <w:pPr>
        <w:pStyle w:val="Heading2"/>
      </w:pPr>
      <w:bookmarkStart w:id="14" w:name="_Toc181260112"/>
      <w:r>
        <w:t>Strategies and Motivations</w:t>
      </w:r>
      <w:bookmarkEnd w:id="14"/>
    </w:p>
    <w:p w:rsidR="00C2227F" w:rsidRDefault="00C2227F" w:rsidP="00C2227F"/>
    <w:p w:rsidR="001846C5" w:rsidRDefault="001846C5" w:rsidP="002D07F8">
      <w:pPr>
        <w:jc w:val="both"/>
      </w:pPr>
      <w:r>
        <w:t>The currently thinking of the game design is to have three levels of game play, with a clear player objective</w:t>
      </w:r>
      <w:r w:rsidR="00440940">
        <w:t xml:space="preserve"> of survival</w:t>
      </w:r>
      <w:r>
        <w:t xml:space="preserve">.  However, due to the limitation of time, no </w:t>
      </w:r>
      <w:r w:rsidR="00440940">
        <w:t>“</w:t>
      </w:r>
      <w:r>
        <w:t>boss</w:t>
      </w:r>
      <w:r w:rsidR="00440940">
        <w:t>”</w:t>
      </w:r>
      <w:r>
        <w:t xml:space="preserve"> </w:t>
      </w:r>
      <w:r w:rsidR="00440940">
        <w:t xml:space="preserve">could be </w:t>
      </w:r>
      <w:r>
        <w:t xml:space="preserve">added for our game.  </w:t>
      </w:r>
      <w:r w:rsidR="00440940">
        <w:t>Instead, the player will have to survive fourth level of heavy enemy bombardment before reaching Xanthu VII.</w:t>
      </w:r>
    </w:p>
    <w:p w:rsidR="001846C5" w:rsidRDefault="001846C5" w:rsidP="002D07F8">
      <w:pPr>
        <w:jc w:val="both"/>
      </w:pPr>
    </w:p>
    <w:p w:rsidR="001846C5" w:rsidRDefault="001846C5" w:rsidP="002D07F8">
      <w:pPr>
        <w:jc w:val="both"/>
      </w:pPr>
      <w:r>
        <w:t>To add to the realism of the game</w:t>
      </w:r>
      <w:r w:rsidR="00440940">
        <w:t>,</w:t>
      </w:r>
      <w:r>
        <w:t xml:space="preserve"> real </w:t>
      </w:r>
      <w:r w:rsidR="007129E8">
        <w:t>space</w:t>
      </w:r>
      <w:r>
        <w:t xml:space="preserve"> images were used.  </w:t>
      </w:r>
      <w:r w:rsidR="00440940">
        <w:t>B</w:t>
      </w:r>
      <w:r>
        <w:t>right</w:t>
      </w:r>
      <w:r w:rsidR="00440940">
        <w:t>,</w:t>
      </w:r>
      <w:r>
        <w:t xml:space="preserve"> colorful</w:t>
      </w:r>
      <w:r w:rsidR="00440940">
        <w:t>, high resolution</w:t>
      </w:r>
      <w:r>
        <w:t xml:space="preserve"> graphics </w:t>
      </w:r>
      <w:r w:rsidR="00440940">
        <w:t xml:space="preserve">were </w:t>
      </w:r>
      <w:r>
        <w:t xml:space="preserve">selected </w:t>
      </w:r>
      <w:r w:rsidR="00440940">
        <w:t xml:space="preserve">with a goal </w:t>
      </w:r>
      <w:r>
        <w:t xml:space="preserve">for sharper </w:t>
      </w:r>
      <w:r w:rsidR="00440940">
        <w:t>game appearance</w:t>
      </w:r>
      <w:r>
        <w:t>.  The 1024 x 768 resolution</w:t>
      </w:r>
      <w:r w:rsidR="00440940">
        <w:t xml:space="preserve"> of the game</w:t>
      </w:r>
      <w:r>
        <w:t xml:space="preserve"> is a very common resolution supported by virtually all modern graphic </w:t>
      </w:r>
      <w:r w:rsidR="00AF3022">
        <w:t>cards</w:t>
      </w:r>
      <w:r>
        <w:t>.</w:t>
      </w:r>
    </w:p>
    <w:p w:rsidR="001846C5" w:rsidRDefault="001846C5" w:rsidP="002D07F8">
      <w:pPr>
        <w:jc w:val="both"/>
      </w:pPr>
    </w:p>
    <w:p w:rsidR="00AF3022" w:rsidRDefault="00C2227F" w:rsidP="002D07F8">
      <w:pPr>
        <w:jc w:val="both"/>
      </w:pPr>
      <w:r>
        <w:t>The player will be motivated to continue playing the game by starting off fairly easy allowing the player to quickly learn how to play the game.  As the player continues game play, the enemy become</w:t>
      </w:r>
      <w:r w:rsidR="00440940">
        <w:t>s</w:t>
      </w:r>
      <w:r>
        <w:t xml:space="preserve"> more difficult to destroy, but should not overwhelm the player. </w:t>
      </w:r>
      <w:r w:rsidR="001846C5">
        <w:t xml:space="preserve"> The sound </w:t>
      </w:r>
      <w:r w:rsidR="00AF3022">
        <w:t>effects add</w:t>
      </w:r>
      <w:r w:rsidR="001846C5">
        <w:t xml:space="preserve"> to the enjoyment of the game, while not being a distraction. </w:t>
      </w:r>
      <w:r>
        <w:t xml:space="preserve"> </w:t>
      </w:r>
      <w:r w:rsidR="00E1451C">
        <w:t>The controls are arrange</w:t>
      </w:r>
      <w:r w:rsidR="00440940">
        <w:t>d</w:t>
      </w:r>
      <w:r w:rsidR="00E1451C">
        <w:t xml:space="preserve"> to allow for ease of use, using commonly used keys for most functions. </w:t>
      </w:r>
      <w:r w:rsidR="00AF3022">
        <w:t xml:space="preserve">  </w:t>
      </w:r>
      <w:r w:rsidR="00E1451C">
        <w:t>Last</w:t>
      </w:r>
      <w:r w:rsidR="001846C5">
        <w:t>ly, there is a clear</w:t>
      </w:r>
      <w:r w:rsidR="00440940">
        <w:t xml:space="preserve"> player</w:t>
      </w:r>
      <w:r w:rsidR="001846C5">
        <w:t xml:space="preserve"> goal </w:t>
      </w:r>
      <w:r w:rsidR="00440940">
        <w:t xml:space="preserve">of survival in </w:t>
      </w:r>
      <w:r w:rsidR="001846C5">
        <w:t>the game.</w:t>
      </w:r>
      <w:r w:rsidR="00AF3022">
        <w:t xml:space="preserve">  It is the also a game design goal to motivat</w:t>
      </w:r>
      <w:r w:rsidR="00EE7F65">
        <w:t>e the player to replay the game and each level.</w:t>
      </w:r>
    </w:p>
    <w:p w:rsidR="001846C5" w:rsidRDefault="001846C5" w:rsidP="002D07F8">
      <w:pPr>
        <w:jc w:val="both"/>
      </w:pPr>
    </w:p>
    <w:p w:rsidR="00EE7F65" w:rsidRDefault="00EE7F65" w:rsidP="002D07F8">
      <w:pPr>
        <w:jc w:val="both"/>
      </w:pPr>
      <w:r>
        <w:t>The strategy will vary for each player.  The player may choose for example to attack fighter first due to their speed or may go after bombers to avoid an onslaught of photon bombs.  Since rockets are limited the player must decide when best to use them and on what target.</w:t>
      </w:r>
    </w:p>
    <w:p w:rsidR="00EE7F65" w:rsidRDefault="00EE7F65" w:rsidP="002D07F8">
      <w:pPr>
        <w:jc w:val="both"/>
      </w:pPr>
    </w:p>
    <w:p w:rsidR="00EE7F65" w:rsidRDefault="00EE7F65" w:rsidP="002D07F8">
      <w:pPr>
        <w:jc w:val="both"/>
      </w:pPr>
      <w:r>
        <w:lastRenderedPageBreak/>
        <w:t>On the game design side, the enemy will appear off screen an</w:t>
      </w:r>
      <w:r w:rsidR="008B420B">
        <w:t>d</w:t>
      </w:r>
      <w:r>
        <w:t xml:space="preserve"> </w:t>
      </w:r>
      <w:r w:rsidR="008B420B">
        <w:t>at</w:t>
      </w:r>
      <w:r>
        <w:t xml:space="preserve">tack in a series of pattern and varying velocities.  The first level will be fairly easy to master, but the later levels will be progressively harder.  </w:t>
      </w:r>
      <w:r w:rsidR="00A97063">
        <w:t xml:space="preserve">The primary goal of each level is survival, but on later levels, the player will soon discover that unless certain enemy ships are destroyed quickly, the screen is soon populated with too many bullets and photons to realistically avoid.  </w:t>
      </w:r>
      <w:r w:rsidR="001E7FE1">
        <w:t xml:space="preserve">To add to the game play, the </w:t>
      </w:r>
      <w:r w:rsidR="00A97063">
        <w:t xml:space="preserve">enemy </w:t>
      </w:r>
      <w:r w:rsidR="001E7FE1">
        <w:t>ship</w:t>
      </w:r>
      <w:r w:rsidR="00A97063">
        <w:t>s</w:t>
      </w:r>
      <w:r w:rsidR="001E7FE1">
        <w:t xml:space="preserve"> will also be </w:t>
      </w:r>
      <w:r w:rsidR="008B420B">
        <w:t>worth different</w:t>
      </w:r>
      <w:r w:rsidR="001E7FE1">
        <w:t xml:space="preserve"> points.  Because of this, the player may choose to win the game as quickly as possible or try to beat the game</w:t>
      </w:r>
      <w:r w:rsidR="00A97063">
        <w:t xml:space="preserve"> while killing as many enemy ships as possible, </w:t>
      </w:r>
      <w:r w:rsidR="001E7FE1">
        <w:t xml:space="preserve">achieving </w:t>
      </w:r>
      <w:r w:rsidR="00A97063">
        <w:t>maximum points.</w:t>
      </w:r>
    </w:p>
    <w:p w:rsidR="001E7FE1" w:rsidRDefault="001E7FE1" w:rsidP="002D07F8">
      <w:pPr>
        <w:jc w:val="both"/>
      </w:pPr>
    </w:p>
    <w:p w:rsidR="001E7FE1" w:rsidRDefault="001E7FE1" w:rsidP="002D07F8">
      <w:pPr>
        <w:jc w:val="both"/>
      </w:pPr>
      <w:r>
        <w:t>The player will be give</w:t>
      </w:r>
      <w:r w:rsidR="00A97063">
        <w:t>n</w:t>
      </w:r>
      <w:r>
        <w:t xml:space="preserve"> </w:t>
      </w:r>
      <w:r w:rsidR="00A97063">
        <w:t>four</w:t>
      </w:r>
      <w:r>
        <w:t xml:space="preserve"> lives to complete the game.  When a player is destroyed, another ship will materialize </w:t>
      </w:r>
      <w:r w:rsidR="00A97063">
        <w:t>after a number of seconds.  During the period of time that the player is “dead” and waiting for rematerialization, new enemy ships will stop entering the screen, to give the player some “breathing room” and a chance to get oriented before the level continues.</w:t>
      </w:r>
    </w:p>
    <w:p w:rsidR="00A97063" w:rsidRDefault="00A97063" w:rsidP="00C2227F"/>
    <w:p w:rsidR="001E7FE1" w:rsidRDefault="00F54A75" w:rsidP="001E7FE1">
      <w:pPr>
        <w:pStyle w:val="Heading2"/>
      </w:pPr>
      <w:r>
        <w:br w:type="page"/>
      </w:r>
      <w:bookmarkStart w:id="15" w:name="_Toc181260113"/>
      <w:r w:rsidR="001E7FE1">
        <w:lastRenderedPageBreak/>
        <w:t>Level summary/Story progression</w:t>
      </w:r>
      <w:bookmarkEnd w:id="15"/>
    </w:p>
    <w:p w:rsidR="001E7FE1" w:rsidRDefault="001E7FE1" w:rsidP="001E7FE1"/>
    <w:p w:rsidR="008B420B" w:rsidRDefault="001E7FE1" w:rsidP="002D07F8">
      <w:pPr>
        <w:jc w:val="both"/>
      </w:pPr>
      <w:r>
        <w:t>There are three levels to the game</w:t>
      </w:r>
      <w:r w:rsidR="00A97063">
        <w:t xml:space="preserve"> plus a single final “assault” level</w:t>
      </w:r>
      <w:r>
        <w:t xml:space="preserve">.  </w:t>
      </w:r>
      <w:r w:rsidR="00A97063">
        <w:t xml:space="preserve">Completion of each level requires the </w:t>
      </w:r>
      <w:r>
        <w:t xml:space="preserve">player to </w:t>
      </w:r>
      <w:r w:rsidR="00DC676A">
        <w:t xml:space="preserve">survive attacks by a number of </w:t>
      </w:r>
      <w:r>
        <w:t xml:space="preserve">enemy spacecraft.  </w:t>
      </w:r>
      <w:r w:rsidR="00A97063">
        <w:t xml:space="preserve">Each </w:t>
      </w:r>
      <w:r w:rsidR="00DC676A">
        <w:t>following level become</w:t>
      </w:r>
      <w:r w:rsidR="00A97063">
        <w:t>s</w:t>
      </w:r>
      <w:r w:rsidR="00DC676A">
        <w:t xml:space="preserve"> progressively harder.  </w:t>
      </w:r>
      <w:r>
        <w:t>After completion</w:t>
      </w:r>
      <w:r w:rsidR="008B420B">
        <w:t xml:space="preserve"> of the final level or when the number of lives reaches zero</w:t>
      </w:r>
      <w:r w:rsidR="00A97063">
        <w:t>,</w:t>
      </w:r>
      <w:r w:rsidR="008B420B">
        <w:t xml:space="preserve"> the game is over.</w:t>
      </w:r>
    </w:p>
    <w:p w:rsidR="008B420B" w:rsidRDefault="008B420B" w:rsidP="002D07F8">
      <w:pPr>
        <w:jc w:val="both"/>
      </w:pPr>
    </w:p>
    <w:p w:rsidR="001E7FE1" w:rsidRDefault="008B420B" w:rsidP="002D07F8">
      <w:pPr>
        <w:jc w:val="both"/>
      </w:pPr>
      <w:r>
        <w:t xml:space="preserve">The story is straight-forward. The player must get through three levels of combat to reach planet Xanthu VII, their home world.  The design of the game was done in such a way that if expanded on the entire project could be a single mission in a much larger game.  For example, the player has reached the planet, but now must battle on the surface.  The story was written </w:t>
      </w:r>
      <w:r w:rsidR="00A97063">
        <w:t>in such a way</w:t>
      </w:r>
      <w:r>
        <w:t xml:space="preserve"> that</w:t>
      </w:r>
      <w:r w:rsidR="00A97063">
        <w:t xml:space="preserve"> it</w:t>
      </w:r>
      <w:r>
        <w:t xml:space="preserve"> could be easily expanded on.</w:t>
      </w:r>
      <w:r w:rsidR="001E7FE1">
        <w:t xml:space="preserve"> </w:t>
      </w:r>
    </w:p>
    <w:p w:rsidR="00A85C21" w:rsidRDefault="00A85C21" w:rsidP="002D07F8">
      <w:pPr>
        <w:jc w:val="both"/>
      </w:pPr>
    </w:p>
    <w:p w:rsidR="00A85C21" w:rsidRDefault="00D20CAE" w:rsidP="002D07F8">
      <w:pPr>
        <w:jc w:val="both"/>
      </w:pPr>
      <w:r>
        <w:t>The preliminary plan for level progression is shown below.</w:t>
      </w:r>
    </w:p>
    <w:p w:rsidR="00952486" w:rsidRDefault="00952486" w:rsidP="002D07F8">
      <w:pPr>
        <w:numPr>
          <w:ilvl w:val="0"/>
          <w:numId w:val="34"/>
        </w:numPr>
        <w:jc w:val="both"/>
      </w:pPr>
      <w:r>
        <w:t xml:space="preserve">Number of Lives: </w:t>
      </w:r>
      <w:r w:rsidR="0039761D">
        <w:t>4, but configurable</w:t>
      </w:r>
      <w:r w:rsidR="00A97063">
        <w:t xml:space="preserve"> in the level file</w:t>
      </w:r>
    </w:p>
    <w:p w:rsidR="0039761D" w:rsidRDefault="0039761D" w:rsidP="002D07F8">
      <w:pPr>
        <w:numPr>
          <w:ilvl w:val="0"/>
          <w:numId w:val="34"/>
        </w:numPr>
        <w:jc w:val="both"/>
      </w:pPr>
      <w:r>
        <w:t>Number of Rockets: 10, but configurable</w:t>
      </w:r>
      <w:r w:rsidR="00A97063">
        <w:t xml:space="preserve"> in the level file</w:t>
      </w:r>
    </w:p>
    <w:p w:rsidR="00D20CAE" w:rsidRDefault="00D20CAE" w:rsidP="002D07F8">
      <w:pPr>
        <w:numPr>
          <w:ilvl w:val="0"/>
          <w:numId w:val="34"/>
        </w:numPr>
        <w:jc w:val="both"/>
      </w:pPr>
      <w:r>
        <w:t>Number of Levels: 3</w:t>
      </w:r>
      <w:r w:rsidR="0039761D">
        <w:t xml:space="preserve"> plus boss assault level</w:t>
      </w:r>
    </w:p>
    <w:p w:rsidR="00D20CAE" w:rsidRDefault="00D20CAE" w:rsidP="002D07F8">
      <w:pPr>
        <w:numPr>
          <w:ilvl w:val="0"/>
          <w:numId w:val="34"/>
        </w:numPr>
        <w:jc w:val="both"/>
      </w:pPr>
      <w:r>
        <w:t xml:space="preserve">Number of Enemy Craft: </w:t>
      </w:r>
      <w:r w:rsidR="0039761D">
        <w:t>Various</w:t>
      </w:r>
    </w:p>
    <w:p w:rsidR="00D20CAE" w:rsidRDefault="00D20CAE" w:rsidP="002D07F8">
      <w:pPr>
        <w:numPr>
          <w:ilvl w:val="0"/>
          <w:numId w:val="34"/>
        </w:numPr>
        <w:jc w:val="both"/>
      </w:pPr>
      <w:r>
        <w:t>Level Information</w:t>
      </w:r>
    </w:p>
    <w:p w:rsidR="00D20CAE" w:rsidRDefault="00D20CAE" w:rsidP="002D07F8">
      <w:pPr>
        <w:numPr>
          <w:ilvl w:val="1"/>
          <w:numId w:val="34"/>
        </w:numPr>
        <w:jc w:val="both"/>
      </w:pPr>
      <w:r>
        <w:t>Level 1</w:t>
      </w:r>
    </w:p>
    <w:p w:rsidR="00D20CAE" w:rsidRDefault="00D20CAE" w:rsidP="002D07F8">
      <w:pPr>
        <w:numPr>
          <w:ilvl w:val="2"/>
          <w:numId w:val="34"/>
        </w:numPr>
        <w:jc w:val="both"/>
      </w:pPr>
      <w:r>
        <w:t>Enemy Craft: F1, FB1</w:t>
      </w:r>
    </w:p>
    <w:p w:rsidR="00D20CAE" w:rsidRDefault="00D20CAE" w:rsidP="002D07F8">
      <w:pPr>
        <w:numPr>
          <w:ilvl w:val="2"/>
          <w:numId w:val="34"/>
        </w:numPr>
        <w:jc w:val="both"/>
      </w:pPr>
      <w:r>
        <w:t>Entry Points: From Top of Screen</w:t>
      </w:r>
    </w:p>
    <w:p w:rsidR="00D20CAE" w:rsidRDefault="00D20CAE" w:rsidP="002D07F8">
      <w:pPr>
        <w:numPr>
          <w:ilvl w:val="1"/>
          <w:numId w:val="34"/>
        </w:numPr>
        <w:jc w:val="both"/>
      </w:pPr>
      <w:r>
        <w:t>Level 2</w:t>
      </w:r>
    </w:p>
    <w:p w:rsidR="00D20CAE" w:rsidRDefault="00D20CAE" w:rsidP="002D07F8">
      <w:pPr>
        <w:numPr>
          <w:ilvl w:val="2"/>
          <w:numId w:val="34"/>
        </w:numPr>
        <w:jc w:val="both"/>
      </w:pPr>
      <w:r>
        <w:t>Enemy Craft: F1,  F2,  FB1, B1</w:t>
      </w:r>
    </w:p>
    <w:p w:rsidR="00D20CAE" w:rsidRDefault="00D20CAE" w:rsidP="002D07F8">
      <w:pPr>
        <w:numPr>
          <w:ilvl w:val="2"/>
          <w:numId w:val="34"/>
        </w:numPr>
        <w:jc w:val="both"/>
      </w:pPr>
      <w:r>
        <w:t>Entry Points: From Top and Sides of Screen</w:t>
      </w:r>
    </w:p>
    <w:p w:rsidR="00D20CAE" w:rsidRDefault="00D20CAE" w:rsidP="002D07F8">
      <w:pPr>
        <w:numPr>
          <w:ilvl w:val="1"/>
          <w:numId w:val="34"/>
        </w:numPr>
        <w:jc w:val="both"/>
      </w:pPr>
      <w:r>
        <w:t xml:space="preserve">Level 3 (Final </w:t>
      </w:r>
      <w:r w:rsidR="0039761D">
        <w:t>Basic</w:t>
      </w:r>
      <w:r>
        <w:t>)</w:t>
      </w:r>
    </w:p>
    <w:p w:rsidR="00D20CAE" w:rsidRDefault="00D20CAE" w:rsidP="002D07F8">
      <w:pPr>
        <w:numPr>
          <w:ilvl w:val="2"/>
          <w:numId w:val="34"/>
        </w:numPr>
        <w:jc w:val="both"/>
      </w:pPr>
      <w:r>
        <w:t>Enemy Craft: F1, F2, FB1, FB2, B1, B2</w:t>
      </w:r>
    </w:p>
    <w:p w:rsidR="00D20CAE" w:rsidRDefault="003B1CC0" w:rsidP="002D07F8">
      <w:pPr>
        <w:numPr>
          <w:ilvl w:val="2"/>
          <w:numId w:val="34"/>
        </w:numPr>
        <w:jc w:val="both"/>
      </w:pPr>
      <w:r>
        <w:t xml:space="preserve">Entry Points: Anywhere </w:t>
      </w:r>
      <w:r w:rsidR="00D20CAE">
        <w:t xml:space="preserve"> </w:t>
      </w:r>
    </w:p>
    <w:p w:rsidR="0039761D" w:rsidRDefault="0039761D" w:rsidP="002D07F8">
      <w:pPr>
        <w:numPr>
          <w:ilvl w:val="1"/>
          <w:numId w:val="34"/>
        </w:numPr>
        <w:jc w:val="both"/>
      </w:pPr>
      <w:r>
        <w:t>Boss Assault (Final Level)</w:t>
      </w:r>
    </w:p>
    <w:p w:rsidR="0039761D" w:rsidRDefault="0039761D" w:rsidP="002D07F8">
      <w:pPr>
        <w:numPr>
          <w:ilvl w:val="2"/>
          <w:numId w:val="34"/>
        </w:numPr>
        <w:jc w:val="both"/>
      </w:pPr>
      <w:r>
        <w:t>Enemy Craft: F1, F2, FB1, FB2, B1, B2</w:t>
      </w:r>
    </w:p>
    <w:p w:rsidR="0039761D" w:rsidRDefault="0039761D" w:rsidP="002D07F8">
      <w:pPr>
        <w:numPr>
          <w:ilvl w:val="2"/>
          <w:numId w:val="34"/>
        </w:numPr>
        <w:jc w:val="both"/>
      </w:pPr>
      <w:r>
        <w:t xml:space="preserve">Entry Points: Anywhere  </w:t>
      </w:r>
    </w:p>
    <w:p w:rsidR="00A85C21" w:rsidRDefault="00DC676A" w:rsidP="002D07F8">
      <w:pPr>
        <w:pStyle w:val="Heading1"/>
        <w:spacing w:after="240" w:line="240" w:lineRule="exact"/>
        <w:jc w:val="both"/>
        <w:rPr>
          <w:bCs/>
        </w:rPr>
      </w:pPr>
      <w:bookmarkStart w:id="16" w:name="_Toc181260114"/>
      <w:bookmarkStart w:id="17" w:name="_Toc181260115"/>
      <w:bookmarkStart w:id="18" w:name="_Toc181260116"/>
      <w:bookmarkEnd w:id="16"/>
      <w:bookmarkEnd w:id="17"/>
      <w:bookmarkEnd w:id="18"/>
      <w:r>
        <w:rPr>
          <w:bCs/>
        </w:rPr>
        <w:br w:type="page"/>
      </w:r>
      <w:bookmarkStart w:id="19" w:name="_Toc181260117"/>
      <w:r w:rsidR="00A85C21" w:rsidRPr="00A85C21">
        <w:rPr>
          <w:bCs/>
        </w:rPr>
        <w:lastRenderedPageBreak/>
        <w:t>Development Specifications</w:t>
      </w:r>
      <w:bookmarkEnd w:id="19"/>
    </w:p>
    <w:p w:rsidR="00A85C21" w:rsidRDefault="00186C93" w:rsidP="00A85C21">
      <w:pPr>
        <w:pStyle w:val="Heading2"/>
        <w:rPr>
          <w:rFonts w:ascii="Arial" w:hAnsi="Arial" w:cs="Arial"/>
          <w:snapToGrid w:val="0"/>
        </w:rPr>
      </w:pPr>
      <w:bookmarkStart w:id="20" w:name="_Toc181260118"/>
      <w:r>
        <w:rPr>
          <w:rFonts w:ascii="Arial" w:hAnsi="Arial" w:cs="Arial"/>
          <w:snapToGrid w:val="0"/>
        </w:rPr>
        <w:t>System Requirements</w:t>
      </w:r>
      <w:bookmarkEnd w:id="20"/>
    </w:p>
    <w:p w:rsidR="00A85C21" w:rsidRDefault="00A85C21" w:rsidP="00A85C21"/>
    <w:p w:rsidR="00394CA2" w:rsidRPr="00394CA2" w:rsidRDefault="00394CA2" w:rsidP="00394CA2">
      <w:pPr>
        <w:numPr>
          <w:ilvl w:val="0"/>
          <w:numId w:val="22"/>
        </w:numPr>
      </w:pPr>
      <w:r w:rsidRPr="00394CA2">
        <w:t xml:space="preserve">Pentium 4 1.5 GHz </w:t>
      </w:r>
    </w:p>
    <w:p w:rsidR="00394CA2" w:rsidRPr="00394CA2" w:rsidRDefault="00394CA2" w:rsidP="00394CA2">
      <w:pPr>
        <w:numPr>
          <w:ilvl w:val="1"/>
          <w:numId w:val="22"/>
        </w:numPr>
      </w:pPr>
      <w:r>
        <w:t>May run on much slower machines</w:t>
      </w:r>
    </w:p>
    <w:p w:rsidR="00394CA2" w:rsidRPr="00394CA2" w:rsidRDefault="00394CA2" w:rsidP="00394CA2">
      <w:pPr>
        <w:numPr>
          <w:ilvl w:val="0"/>
          <w:numId w:val="22"/>
        </w:numPr>
      </w:pPr>
      <w:r w:rsidRPr="00394CA2">
        <w:t>512 MB Recommended (To ensure enough space for Windows)</w:t>
      </w:r>
    </w:p>
    <w:p w:rsidR="00394CA2" w:rsidRPr="00394CA2" w:rsidRDefault="00394CA2" w:rsidP="00394CA2">
      <w:pPr>
        <w:numPr>
          <w:ilvl w:val="0"/>
          <w:numId w:val="22"/>
        </w:numPr>
      </w:pPr>
      <w:r w:rsidRPr="00394CA2">
        <w:t>32 MB Graphics Card</w:t>
      </w:r>
    </w:p>
    <w:p w:rsidR="0039761D" w:rsidRDefault="00394CA2" w:rsidP="0039761D">
      <w:pPr>
        <w:numPr>
          <w:ilvl w:val="0"/>
          <w:numId w:val="22"/>
        </w:numPr>
      </w:pPr>
      <w:r w:rsidRPr="00394CA2">
        <w:t>DirectX 8.1 or higher.</w:t>
      </w:r>
    </w:p>
    <w:p w:rsidR="00394CA2" w:rsidRDefault="00394CA2" w:rsidP="00394CA2"/>
    <w:p w:rsidR="00394CA2" w:rsidRDefault="00394CA2" w:rsidP="00394CA2">
      <w:pPr>
        <w:pStyle w:val="Heading2"/>
      </w:pPr>
      <w:bookmarkStart w:id="21" w:name="_Toc181260119"/>
      <w:r w:rsidRPr="00394CA2">
        <w:rPr>
          <w:bCs/>
        </w:rPr>
        <w:t>Development Specifications</w:t>
      </w:r>
      <w:bookmarkEnd w:id="21"/>
    </w:p>
    <w:p w:rsidR="00394CA2" w:rsidRPr="00394CA2" w:rsidRDefault="00394CA2" w:rsidP="00394CA2">
      <w:pPr>
        <w:numPr>
          <w:ilvl w:val="0"/>
          <w:numId w:val="24"/>
        </w:numPr>
      </w:pPr>
      <w:r w:rsidRPr="00394CA2">
        <w:t>Built in Visual Studio 2005</w:t>
      </w:r>
    </w:p>
    <w:p w:rsidR="00FD6633" w:rsidRPr="00A97063" w:rsidRDefault="00A97063" w:rsidP="00FD6633">
      <w:pPr>
        <w:numPr>
          <w:ilvl w:val="1"/>
          <w:numId w:val="24"/>
        </w:numPr>
      </w:pPr>
      <w:r w:rsidRPr="00A97063">
        <w:t>Ca</w:t>
      </w:r>
      <w:r>
        <w:t xml:space="preserve">n also be built with C++ Builder 6 Professional by </w:t>
      </w:r>
      <w:r w:rsidR="0054355A">
        <w:t>uncomment</w:t>
      </w:r>
      <w:r>
        <w:t xml:space="preserve"> a single #define statement.</w:t>
      </w:r>
    </w:p>
    <w:p w:rsidR="00394CA2" w:rsidRPr="00394CA2" w:rsidRDefault="00394CA2" w:rsidP="00394CA2">
      <w:pPr>
        <w:numPr>
          <w:ilvl w:val="0"/>
          <w:numId w:val="24"/>
        </w:numPr>
      </w:pPr>
      <w:r w:rsidRPr="00394CA2">
        <w:t>C++ Language</w:t>
      </w:r>
    </w:p>
    <w:p w:rsidR="00394CA2" w:rsidRDefault="00394CA2" w:rsidP="00394CA2">
      <w:pPr>
        <w:numPr>
          <w:ilvl w:val="0"/>
          <w:numId w:val="24"/>
        </w:numPr>
      </w:pPr>
      <w:r w:rsidRPr="00394CA2">
        <w:t xml:space="preserve">Built with DirectX 9.0 </w:t>
      </w:r>
      <w:r>
        <w:t xml:space="preserve">and above </w:t>
      </w:r>
      <w:r w:rsidRPr="00394CA2">
        <w:t>SDK.</w:t>
      </w:r>
    </w:p>
    <w:p w:rsidR="00FD6633" w:rsidRDefault="00FD6633" w:rsidP="00394CA2">
      <w:pPr>
        <w:numPr>
          <w:ilvl w:val="0"/>
          <w:numId w:val="24"/>
        </w:numPr>
      </w:pPr>
      <w:r>
        <w:t>UML diagrams generated with Microsoft® Visio® 2003 Professional</w:t>
      </w:r>
    </w:p>
    <w:p w:rsidR="00C76A74" w:rsidRDefault="00C76A74" w:rsidP="00394CA2">
      <w:pPr>
        <w:numPr>
          <w:ilvl w:val="0"/>
          <w:numId w:val="24"/>
        </w:numPr>
      </w:pPr>
      <w:r>
        <w:t xml:space="preserve">Graphic </w:t>
      </w:r>
      <w:r w:rsidR="0052446A">
        <w:t>bitmap</w:t>
      </w:r>
      <w:r>
        <w:t>s were modified/created using following tools</w:t>
      </w:r>
    </w:p>
    <w:p w:rsidR="00C76A74" w:rsidRDefault="00C76A74" w:rsidP="00C76A74">
      <w:pPr>
        <w:numPr>
          <w:ilvl w:val="1"/>
          <w:numId w:val="24"/>
        </w:numPr>
      </w:pPr>
      <w:r>
        <w:t>Microsoft</w:t>
      </w:r>
      <w:r w:rsidR="0052446A">
        <w:t>®</w:t>
      </w:r>
      <w:r>
        <w:t xml:space="preserve"> Paint</w:t>
      </w:r>
    </w:p>
    <w:p w:rsidR="00394CA2" w:rsidRDefault="00C76A74" w:rsidP="00394CA2">
      <w:pPr>
        <w:numPr>
          <w:ilvl w:val="1"/>
          <w:numId w:val="24"/>
        </w:numPr>
      </w:pPr>
      <w:r>
        <w:t>Paint Shop Pro</w:t>
      </w:r>
      <w:r w:rsidR="0052446A">
        <w:t>®</w:t>
      </w:r>
      <w:r>
        <w:t xml:space="preserve"> 7</w:t>
      </w:r>
    </w:p>
    <w:p w:rsidR="00C76A74" w:rsidRDefault="0052446A" w:rsidP="00394CA2">
      <w:pPr>
        <w:numPr>
          <w:ilvl w:val="1"/>
          <w:numId w:val="24"/>
        </w:numPr>
      </w:pPr>
      <w:r>
        <w:t>Adobe PhotoShop® Elements 2.0</w:t>
      </w:r>
    </w:p>
    <w:p w:rsidR="0052446A" w:rsidRDefault="0052446A" w:rsidP="00FD6633">
      <w:pPr>
        <w:numPr>
          <w:ilvl w:val="1"/>
          <w:numId w:val="24"/>
        </w:numPr>
      </w:pPr>
      <w:r>
        <w:t>SpriteWorks™ (purchased originals)</w:t>
      </w:r>
    </w:p>
    <w:p w:rsidR="006E0489" w:rsidRPr="00394CA2" w:rsidRDefault="006E0489" w:rsidP="006E0489">
      <w:pPr>
        <w:numPr>
          <w:ilvl w:val="0"/>
          <w:numId w:val="24"/>
        </w:numPr>
      </w:pPr>
      <w:r>
        <w:t>Sounds were using Switch Plus Audio File Conversion Software</w:t>
      </w:r>
    </w:p>
    <w:p w:rsidR="00186C93" w:rsidRDefault="00186C93" w:rsidP="00A85C21"/>
    <w:p w:rsidR="00186C93" w:rsidRDefault="00186C93" w:rsidP="00186C93">
      <w:pPr>
        <w:pStyle w:val="Heading2"/>
      </w:pPr>
      <w:bookmarkStart w:id="22" w:name="_Toc181260120"/>
      <w:r>
        <w:t>Algorithm Style</w:t>
      </w:r>
      <w:bookmarkEnd w:id="22"/>
    </w:p>
    <w:p w:rsidR="00394CA2" w:rsidRDefault="00394CA2" w:rsidP="00394CA2"/>
    <w:p w:rsidR="00394CA2" w:rsidRDefault="00394CA2" w:rsidP="00394CA2">
      <w:pPr>
        <w:pStyle w:val="Heading3"/>
      </w:pPr>
      <w:bookmarkStart w:id="23" w:name="_Toc181260121"/>
      <w:r>
        <w:t>Graphics and Sounds</w:t>
      </w:r>
      <w:bookmarkEnd w:id="23"/>
    </w:p>
    <w:p w:rsidR="00FD6633" w:rsidRPr="00FD6633" w:rsidRDefault="00FD6633" w:rsidP="00FD6633"/>
    <w:p w:rsidR="00FD6633" w:rsidRPr="00FD6633" w:rsidRDefault="00FD6633" w:rsidP="00FD6633">
      <w:pPr>
        <w:pStyle w:val="Heading4"/>
      </w:pPr>
      <w:r>
        <w:t>Graphics</w:t>
      </w:r>
    </w:p>
    <w:p w:rsidR="00394CA2" w:rsidRPr="00394CA2" w:rsidRDefault="00C76A74" w:rsidP="002D07F8">
      <w:pPr>
        <w:jc w:val="both"/>
      </w:pPr>
      <w:r>
        <w:t>The scenery (see Figure 1.) was created using multiple bitmaps and clipped images via DirectX to give the illusion of space travel.  Several sources were use to provide the images and will be listed in the References section at the end of the document.</w:t>
      </w:r>
      <w:r w:rsidR="00FD6633">
        <w:t xml:space="preserve">  Sprite sheets</w:t>
      </w:r>
      <w:r>
        <w:t xml:space="preserve"> were used to </w:t>
      </w:r>
      <w:r w:rsidR="00FD6633">
        <w:t>provide</w:t>
      </w:r>
      <w:r>
        <w:t xml:space="preserve"> </w:t>
      </w:r>
      <w:r w:rsidR="00FD6633">
        <w:t xml:space="preserve">the animation </w:t>
      </w:r>
      <w:r>
        <w:t>effects.</w:t>
      </w:r>
    </w:p>
    <w:p w:rsidR="00186C93" w:rsidRDefault="00186C93" w:rsidP="00186C93"/>
    <w:p w:rsidR="0052446A" w:rsidRDefault="00AA0516" w:rsidP="0052446A">
      <w:pPr>
        <w:keepNext/>
      </w:pPr>
      <w:r>
        <w:rPr>
          <w:noProof/>
        </w:rPr>
        <w:drawing>
          <wp:inline distT="0" distB="0" distL="0" distR="0">
            <wp:extent cx="58928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800" cy="1104900"/>
                    </a:xfrm>
                    <a:prstGeom prst="rect">
                      <a:avLst/>
                    </a:prstGeom>
                    <a:noFill/>
                    <a:ln>
                      <a:noFill/>
                    </a:ln>
                  </pic:spPr>
                </pic:pic>
              </a:graphicData>
            </a:graphic>
          </wp:inline>
        </w:drawing>
      </w:r>
    </w:p>
    <w:p w:rsidR="0052446A" w:rsidRDefault="0052446A" w:rsidP="00FD6633">
      <w:pPr>
        <w:pStyle w:val="Caption"/>
        <w:jc w:val="center"/>
      </w:pPr>
      <w:r>
        <w:t xml:space="preserve">Figure </w:t>
      </w:r>
      <w:fldSimple w:instr=" SEQ Figure \* ARABIC ">
        <w:r w:rsidR="00B203C5">
          <w:rPr>
            <w:noProof/>
          </w:rPr>
          <w:t>7</w:t>
        </w:r>
      </w:fldSimple>
      <w:r>
        <w:t>. Rocket Sprite</w:t>
      </w:r>
      <w:r w:rsidR="00FD6633">
        <w:t xml:space="preserve"> </w:t>
      </w:r>
      <w:r>
        <w:t>Sheet</w:t>
      </w:r>
      <w:r w:rsidR="00FD6633">
        <w:t xml:space="preserve"> Example</w:t>
      </w:r>
    </w:p>
    <w:p w:rsidR="00FD6633" w:rsidRDefault="00FD6633" w:rsidP="00FD6633"/>
    <w:p w:rsidR="00FD6633" w:rsidRDefault="00FD6633" w:rsidP="00FD6633"/>
    <w:p w:rsidR="00FD6633" w:rsidRDefault="00FD6633" w:rsidP="00FD6633"/>
    <w:p w:rsidR="00FD6633" w:rsidRDefault="00FD6633" w:rsidP="00FD6633"/>
    <w:p w:rsidR="00FD6633" w:rsidRDefault="00FD6633" w:rsidP="00FD6633"/>
    <w:p w:rsidR="00FD6633" w:rsidRDefault="00FD6633" w:rsidP="00FD6633"/>
    <w:p w:rsidR="00FD6633" w:rsidRDefault="00FD6633" w:rsidP="00FD6633">
      <w:pPr>
        <w:pStyle w:val="Heading4"/>
      </w:pPr>
      <w:r>
        <w:t>Sound effects</w:t>
      </w:r>
    </w:p>
    <w:p w:rsidR="00FD6633" w:rsidRDefault="00BE611C" w:rsidP="002D07F8">
      <w:pPr>
        <w:pStyle w:val="NormalIndent"/>
        <w:ind w:left="0"/>
        <w:jc w:val="both"/>
      </w:pPr>
      <w:r>
        <w:t xml:space="preserve">The inspiration for the </w:t>
      </w:r>
      <w:r w:rsidR="00FD6633">
        <w:t>sounds effects of Defender wer</w:t>
      </w:r>
      <w:r>
        <w:t>e provided from various sources.</w:t>
      </w:r>
    </w:p>
    <w:p w:rsidR="00BE611C" w:rsidRDefault="00BE611C" w:rsidP="002D07F8">
      <w:pPr>
        <w:pStyle w:val="NormalIndent"/>
        <w:ind w:left="0"/>
        <w:jc w:val="both"/>
      </w:pPr>
    </w:p>
    <w:p w:rsidR="00FD6633" w:rsidRDefault="00FF6CE0" w:rsidP="002D07F8">
      <w:pPr>
        <w:pStyle w:val="NormalIndent"/>
        <w:numPr>
          <w:ilvl w:val="0"/>
          <w:numId w:val="25"/>
        </w:numPr>
        <w:jc w:val="both"/>
      </w:pPr>
      <w:r w:rsidRPr="00E64E17">
        <w:rPr>
          <w:color w:val="000000"/>
          <w:szCs w:val="24"/>
        </w:rPr>
        <w:t>Liam Bradbury</w:t>
      </w:r>
      <w:r>
        <w:rPr>
          <w:rFonts w:ascii="Arial" w:hAnsi="Arial" w:cs="Arial"/>
          <w:color w:val="000000"/>
          <w:sz w:val="20"/>
        </w:rPr>
        <w:t xml:space="preserve"> </w:t>
      </w:r>
      <w:r w:rsidR="00FD6633">
        <w:t>– Background Music</w:t>
      </w:r>
    </w:p>
    <w:p w:rsidR="00FD6633" w:rsidRDefault="00FD6633" w:rsidP="002D07F8">
      <w:pPr>
        <w:pStyle w:val="NormalIndent"/>
        <w:numPr>
          <w:ilvl w:val="0"/>
          <w:numId w:val="25"/>
        </w:numPr>
        <w:jc w:val="both"/>
      </w:pPr>
      <w:r>
        <w:t>Star Wars™ X-Wing vs. Tie Fighter – Sound effects</w:t>
      </w:r>
    </w:p>
    <w:p w:rsidR="00FD6633" w:rsidRDefault="00BE611C" w:rsidP="002D07F8">
      <w:pPr>
        <w:pStyle w:val="NormalIndent"/>
        <w:numPr>
          <w:ilvl w:val="0"/>
          <w:numId w:val="25"/>
        </w:numPr>
        <w:jc w:val="both"/>
      </w:pPr>
      <w:r>
        <w:t>Andr</w:t>
      </w:r>
      <w:r w:rsidRPr="00C06B4D">
        <w:rPr>
          <w:bCs/>
          <w:spacing w:val="-15"/>
          <w:kern w:val="36"/>
          <w:szCs w:val="24"/>
        </w:rPr>
        <w:t>é</w:t>
      </w:r>
      <w:r>
        <w:rPr>
          <w:bCs/>
          <w:spacing w:val="-15"/>
          <w:kern w:val="36"/>
          <w:szCs w:val="24"/>
        </w:rPr>
        <w:t xml:space="preserve"> LaMothe -</w:t>
      </w:r>
      <w:r w:rsidR="00952486">
        <w:rPr>
          <w:bCs/>
          <w:spacing w:val="-15"/>
          <w:kern w:val="36"/>
          <w:szCs w:val="24"/>
        </w:rPr>
        <w:t xml:space="preserve"> </w:t>
      </w:r>
      <w:r w:rsidR="00FD6633">
        <w:t>Outpost</w:t>
      </w:r>
      <w:r w:rsidR="00952486">
        <w:t xml:space="preserve"> </w:t>
      </w:r>
      <w:r>
        <w:t>project –</w:t>
      </w:r>
      <w:r w:rsidR="00FD6633">
        <w:t xml:space="preserve"> Sound effects.</w:t>
      </w:r>
    </w:p>
    <w:p w:rsidR="006E0489" w:rsidRDefault="006E0489" w:rsidP="002D07F8">
      <w:pPr>
        <w:pStyle w:val="NormalIndent"/>
        <w:ind w:left="0"/>
        <w:jc w:val="both"/>
      </w:pPr>
    </w:p>
    <w:p w:rsidR="006E0489" w:rsidRDefault="006E0489" w:rsidP="002D07F8">
      <w:pPr>
        <w:pStyle w:val="NormalIndent"/>
        <w:ind w:left="0"/>
        <w:jc w:val="both"/>
      </w:pPr>
      <w:r>
        <w:t>All sounds in the game (except the background music) has the following properties</w:t>
      </w:r>
    </w:p>
    <w:p w:rsidR="006E0489" w:rsidRDefault="00137F64" w:rsidP="002D07F8">
      <w:pPr>
        <w:pStyle w:val="NormalIndent"/>
        <w:numPr>
          <w:ilvl w:val="0"/>
          <w:numId w:val="26"/>
        </w:numPr>
        <w:jc w:val="both"/>
      </w:pPr>
      <w:r>
        <w:t xml:space="preserve">Audio </w:t>
      </w:r>
      <w:r w:rsidR="006E0489">
        <w:t>Sample Rate</w:t>
      </w:r>
      <w:r>
        <w:t xml:space="preserve">: </w:t>
      </w:r>
      <w:r w:rsidR="006E0489">
        <w:t>11Khz</w:t>
      </w:r>
    </w:p>
    <w:p w:rsidR="00137F64" w:rsidRDefault="00137F64" w:rsidP="002D07F8">
      <w:pPr>
        <w:pStyle w:val="NormalIndent"/>
        <w:numPr>
          <w:ilvl w:val="1"/>
          <w:numId w:val="26"/>
        </w:numPr>
        <w:jc w:val="both"/>
      </w:pPr>
      <w:r>
        <w:t xml:space="preserve">Background Music: </w:t>
      </w:r>
      <w:r w:rsidR="00E64E17">
        <w:t>44</w:t>
      </w:r>
      <w:r>
        <w:t>KHz</w:t>
      </w:r>
    </w:p>
    <w:p w:rsidR="006E0489" w:rsidRDefault="006E0489" w:rsidP="002D07F8">
      <w:pPr>
        <w:pStyle w:val="NormalIndent"/>
        <w:numPr>
          <w:ilvl w:val="0"/>
          <w:numId w:val="26"/>
        </w:numPr>
        <w:jc w:val="both"/>
      </w:pPr>
      <w:r>
        <w:t>Bit Rate</w:t>
      </w:r>
      <w:r w:rsidR="00137F64">
        <w:t>:</w:t>
      </w:r>
      <w:r>
        <w:t xml:space="preserve"> 88kps</w:t>
      </w:r>
    </w:p>
    <w:p w:rsidR="00137F64" w:rsidRDefault="00137F64" w:rsidP="002D07F8">
      <w:pPr>
        <w:pStyle w:val="NormalIndent"/>
        <w:numPr>
          <w:ilvl w:val="1"/>
          <w:numId w:val="26"/>
        </w:numPr>
        <w:jc w:val="both"/>
      </w:pPr>
      <w:r>
        <w:t xml:space="preserve">Background Music: </w:t>
      </w:r>
      <w:r w:rsidR="00E64E17">
        <w:t>352</w:t>
      </w:r>
      <w:r>
        <w:t>kbps</w:t>
      </w:r>
    </w:p>
    <w:p w:rsidR="00137F64" w:rsidRDefault="00137F64" w:rsidP="002D07F8">
      <w:pPr>
        <w:pStyle w:val="NormalIndent"/>
        <w:numPr>
          <w:ilvl w:val="0"/>
          <w:numId w:val="26"/>
        </w:numPr>
        <w:jc w:val="both"/>
      </w:pPr>
      <w:r>
        <w:t>Audio Channels: 1 (Mono)</w:t>
      </w:r>
    </w:p>
    <w:p w:rsidR="006E0489" w:rsidRDefault="00137F64" w:rsidP="002D07F8">
      <w:pPr>
        <w:pStyle w:val="NormalIndent"/>
        <w:numPr>
          <w:ilvl w:val="0"/>
          <w:numId w:val="26"/>
        </w:numPr>
        <w:jc w:val="both"/>
      </w:pPr>
      <w:r>
        <w:t>Audio format: PCM</w:t>
      </w:r>
      <w:r w:rsidR="006E0489">
        <w:t xml:space="preserve"> </w:t>
      </w:r>
    </w:p>
    <w:p w:rsidR="00137F64" w:rsidRDefault="00137F64" w:rsidP="002D07F8">
      <w:pPr>
        <w:pStyle w:val="NormalIndent"/>
        <w:jc w:val="both"/>
      </w:pPr>
    </w:p>
    <w:p w:rsidR="00137F64" w:rsidRDefault="00137F64" w:rsidP="00137F64">
      <w:pPr>
        <w:pStyle w:val="Heading4"/>
      </w:pPr>
      <w:r>
        <w:t>Development Algorithm</w:t>
      </w:r>
    </w:p>
    <w:p w:rsidR="0039761D" w:rsidRDefault="0039761D" w:rsidP="002D07F8">
      <w:pPr>
        <w:pStyle w:val="NormalIndent"/>
        <w:jc w:val="both"/>
      </w:pPr>
    </w:p>
    <w:p w:rsidR="0039761D" w:rsidRPr="0039761D" w:rsidRDefault="0039761D" w:rsidP="002D07F8">
      <w:pPr>
        <w:pStyle w:val="NormalIndent"/>
        <w:ind w:left="0"/>
        <w:jc w:val="both"/>
      </w:pPr>
      <w:r>
        <w:t>Listed below are the key features of Defender</w:t>
      </w:r>
    </w:p>
    <w:p w:rsidR="00FD6633" w:rsidRPr="00FD6633" w:rsidRDefault="00FD6633" w:rsidP="002D07F8">
      <w:pPr>
        <w:jc w:val="both"/>
      </w:pPr>
    </w:p>
    <w:p w:rsidR="00137F64" w:rsidRPr="00137F64" w:rsidRDefault="00137F64" w:rsidP="002D07F8">
      <w:pPr>
        <w:numPr>
          <w:ilvl w:val="0"/>
          <w:numId w:val="32"/>
        </w:numPr>
        <w:jc w:val="both"/>
      </w:pPr>
      <w:r w:rsidRPr="00137F64">
        <w:t>Fixed frame rate (30 FPS).</w:t>
      </w:r>
    </w:p>
    <w:p w:rsidR="00137F64" w:rsidRPr="00137F64" w:rsidRDefault="00137F64" w:rsidP="002D07F8">
      <w:pPr>
        <w:jc w:val="both"/>
      </w:pPr>
    </w:p>
    <w:p w:rsidR="00137F64" w:rsidRPr="00137F64" w:rsidRDefault="00137F64" w:rsidP="002D07F8">
      <w:pPr>
        <w:numPr>
          <w:ilvl w:val="0"/>
          <w:numId w:val="32"/>
        </w:numPr>
        <w:jc w:val="both"/>
      </w:pPr>
      <w:r w:rsidRPr="00137F64">
        <w:t>Fixed point numbers (to allow fractional pixel movement).</w:t>
      </w:r>
    </w:p>
    <w:p w:rsidR="00137F64" w:rsidRPr="00137F64" w:rsidRDefault="00137F64" w:rsidP="002D07F8">
      <w:pPr>
        <w:jc w:val="both"/>
      </w:pPr>
    </w:p>
    <w:p w:rsidR="00137F64" w:rsidRPr="00137F64" w:rsidRDefault="00137F64" w:rsidP="002D07F8">
      <w:pPr>
        <w:numPr>
          <w:ilvl w:val="0"/>
          <w:numId w:val="32"/>
        </w:numPr>
        <w:jc w:val="both"/>
      </w:pPr>
      <w:r w:rsidRPr="00137F64">
        <w:t>Some use of inh</w:t>
      </w:r>
      <w:r>
        <w:t>eritance and data encapsulation (See the UML diagram below)</w:t>
      </w:r>
    </w:p>
    <w:p w:rsidR="00137F64" w:rsidRPr="00137F64" w:rsidRDefault="00137F64" w:rsidP="002D07F8">
      <w:pPr>
        <w:jc w:val="both"/>
      </w:pPr>
    </w:p>
    <w:p w:rsidR="00137F64" w:rsidRPr="00137F64" w:rsidRDefault="00137F64" w:rsidP="002D07F8">
      <w:pPr>
        <w:numPr>
          <w:ilvl w:val="0"/>
          <w:numId w:val="32"/>
        </w:numPr>
        <w:jc w:val="both"/>
      </w:pPr>
      <w:r w:rsidRPr="00137F64">
        <w:t>Ability to restore lost surfaces, in case game is minimized</w:t>
      </w:r>
      <w:r w:rsidR="000A09BE">
        <w:t xml:space="preserve"> and restored.</w:t>
      </w:r>
    </w:p>
    <w:p w:rsidR="00137F64" w:rsidRPr="00137F64" w:rsidRDefault="00137F64" w:rsidP="002D07F8">
      <w:pPr>
        <w:jc w:val="both"/>
      </w:pPr>
    </w:p>
    <w:p w:rsidR="0039761D" w:rsidRDefault="00137F64" w:rsidP="002D07F8">
      <w:pPr>
        <w:numPr>
          <w:ilvl w:val="0"/>
          <w:numId w:val="32"/>
        </w:numPr>
        <w:jc w:val="both"/>
      </w:pPr>
      <w:r w:rsidRPr="00137F64">
        <w:t>Level Data File – Level information is loaded from a text file.</w:t>
      </w:r>
    </w:p>
    <w:p w:rsidR="0039761D" w:rsidRPr="00137F64" w:rsidRDefault="0039761D" w:rsidP="002D07F8">
      <w:pPr>
        <w:ind w:left="360"/>
        <w:jc w:val="both"/>
      </w:pPr>
    </w:p>
    <w:p w:rsidR="00FD6633" w:rsidRDefault="00FD6633" w:rsidP="00FD6633"/>
    <w:p w:rsidR="0039761D" w:rsidRDefault="0039761D" w:rsidP="00FD6633"/>
    <w:p w:rsidR="00FD6633" w:rsidRPr="00FD6633" w:rsidRDefault="00FD6633" w:rsidP="00FD6633"/>
    <w:p w:rsidR="00F67D8F" w:rsidRDefault="00AA0516" w:rsidP="00F67D8F">
      <w:pPr>
        <w:keepNext/>
      </w:pPr>
      <w:r>
        <w:rPr>
          <w:noProof/>
        </w:rPr>
        <w:lastRenderedPageBreak/>
        <w:drawing>
          <wp:inline distT="0" distB="0" distL="0" distR="0">
            <wp:extent cx="5943600" cy="4057650"/>
            <wp:effectExtent l="0" t="0" r="0" b="0"/>
            <wp:docPr id="11" name="Picture 11" descr="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186C93" w:rsidRPr="00186C93" w:rsidRDefault="00F67D8F" w:rsidP="00F67D8F">
      <w:pPr>
        <w:pStyle w:val="Caption"/>
        <w:jc w:val="center"/>
      </w:pPr>
      <w:r>
        <w:t xml:space="preserve">Figure </w:t>
      </w:r>
      <w:fldSimple w:instr=" SEQ Figure \* ARABIC ">
        <w:r w:rsidR="00B203C5">
          <w:rPr>
            <w:noProof/>
          </w:rPr>
          <w:t>8</w:t>
        </w:r>
      </w:fldSimple>
      <w:r>
        <w:t>. Defender Object Structure</w:t>
      </w:r>
    </w:p>
    <w:p w:rsidR="00186C93" w:rsidRDefault="00186C93" w:rsidP="00A85C21"/>
    <w:p w:rsidR="0039761D" w:rsidRDefault="0039761D" w:rsidP="00A85C21"/>
    <w:p w:rsidR="00D90010" w:rsidRDefault="00D90010" w:rsidP="00D90010">
      <w:pPr>
        <w:pStyle w:val="Heading5"/>
      </w:pPr>
      <w:r>
        <w:t>Game Area Logical View</w:t>
      </w:r>
    </w:p>
    <w:p w:rsidR="0039761D" w:rsidRDefault="0039761D" w:rsidP="002D07F8">
      <w:pPr>
        <w:jc w:val="both"/>
      </w:pPr>
      <w:r>
        <w:t>Only of the more interesting components of the game is the level design</w:t>
      </w:r>
      <w:r w:rsidR="00526492">
        <w:t>.  To understand the level design structure a brief explanation of the screen structure must be given.</w:t>
      </w:r>
    </w:p>
    <w:p w:rsidR="00526492" w:rsidRDefault="00526492" w:rsidP="002D07F8">
      <w:pPr>
        <w:jc w:val="both"/>
      </w:pPr>
    </w:p>
    <w:p w:rsidR="00526492" w:rsidRDefault="00AA0516" w:rsidP="00526492">
      <w:pPr>
        <w:keepNext/>
        <w:jc w:val="center"/>
      </w:pPr>
      <w:r>
        <w:rPr>
          <w:noProof/>
        </w:rPr>
        <w:drawing>
          <wp:inline distT="0" distB="0" distL="0" distR="0">
            <wp:extent cx="3797300" cy="2743200"/>
            <wp:effectExtent l="0" t="0" r="0" b="0"/>
            <wp:docPr id="12" name="Picture 12" descr="ScreenLogica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Logical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300" cy="2743200"/>
                    </a:xfrm>
                    <a:prstGeom prst="rect">
                      <a:avLst/>
                    </a:prstGeom>
                    <a:noFill/>
                    <a:ln>
                      <a:noFill/>
                    </a:ln>
                  </pic:spPr>
                </pic:pic>
              </a:graphicData>
            </a:graphic>
          </wp:inline>
        </w:drawing>
      </w:r>
    </w:p>
    <w:p w:rsidR="00526492" w:rsidRDefault="00526492" w:rsidP="00526492">
      <w:pPr>
        <w:pStyle w:val="Caption"/>
        <w:jc w:val="center"/>
      </w:pPr>
      <w:r>
        <w:t xml:space="preserve">Figure </w:t>
      </w:r>
      <w:fldSimple w:instr=" SEQ Figure \* ARABIC ">
        <w:r w:rsidR="00B203C5">
          <w:rPr>
            <w:noProof/>
          </w:rPr>
          <w:t>9</w:t>
        </w:r>
      </w:fldSimple>
      <w:r>
        <w:t>.  Game Area Logical View</w:t>
      </w:r>
    </w:p>
    <w:p w:rsidR="00186C93" w:rsidRDefault="00186C93" w:rsidP="00A85C21"/>
    <w:p w:rsidR="00526492" w:rsidRDefault="00526492" w:rsidP="002D07F8">
      <w:pPr>
        <w:jc w:val="both"/>
      </w:pPr>
      <w:r>
        <w:t>The game area consists of the player viewable area and the exterior boundary.  Given that the origin of a computer screen is at the upper-left corner, the positive horizontal and vertical directions are front left-to-right and top-to-bottom respectively.</w:t>
      </w:r>
      <w:r w:rsidR="00E41D93">
        <w:t xml:space="preserve">  Assuming no acceleration at the moment, to travel from left to right requires a positive X-Velocity and the Y-Velocity is zero.  Pure positive vertical travel involves a positive Y-Velocity and the X-Velocity is zero.  To travel in the reverse direction involves the appropriate negative velocity.  To travel at an angel, say 45 degrees from left to right, the X and Y velocities are equal.  To summarize, a </w:t>
      </w:r>
      <w:r w:rsidR="00D90010">
        <w:t>constant</w:t>
      </w:r>
      <w:r w:rsidR="00E41D93">
        <w:t xml:space="preserve"> travel in a straight line simply involves supplying the </w:t>
      </w:r>
      <w:r w:rsidR="00D90010">
        <w:t xml:space="preserve">appropriate X and Y values, plus a point of origin to start.  If however a travel “curve” is desired, a horizontal and vertical acceleration factor is added.  </w:t>
      </w:r>
    </w:p>
    <w:p w:rsidR="00D90010" w:rsidRDefault="00D90010" w:rsidP="002D07F8">
      <w:pPr>
        <w:jc w:val="both"/>
      </w:pPr>
    </w:p>
    <w:p w:rsidR="00D90010" w:rsidRDefault="00D90010" w:rsidP="00D90010">
      <w:pPr>
        <w:pStyle w:val="Heading5"/>
      </w:pPr>
      <w:r>
        <w:t xml:space="preserve">General Format </w:t>
      </w:r>
      <w:r w:rsidR="00F108FC">
        <w:t>of</w:t>
      </w:r>
      <w:r>
        <w:t xml:space="preserve"> </w:t>
      </w:r>
      <w:r w:rsidR="00F108FC">
        <w:t>the</w:t>
      </w:r>
      <w:r>
        <w:t xml:space="preserve"> Level File</w:t>
      </w:r>
    </w:p>
    <w:p w:rsidR="00D90010" w:rsidRDefault="00D90010" w:rsidP="00D90010">
      <w:pPr>
        <w:pStyle w:val="NormalIndent"/>
      </w:pPr>
    </w:p>
    <w:p w:rsidR="00D90010" w:rsidRDefault="00D90010" w:rsidP="002D07F8">
      <w:pPr>
        <w:jc w:val="both"/>
      </w:pPr>
      <w:r>
        <w:t>The level file consists of the following types of information.</w:t>
      </w:r>
    </w:p>
    <w:p w:rsidR="00D90010" w:rsidRDefault="00D90010" w:rsidP="002D07F8">
      <w:pPr>
        <w:numPr>
          <w:ilvl w:val="0"/>
          <w:numId w:val="36"/>
        </w:numPr>
        <w:jc w:val="both"/>
      </w:pPr>
      <w:r>
        <w:t>Level Header Information</w:t>
      </w:r>
    </w:p>
    <w:p w:rsidR="00D90010" w:rsidRDefault="00D90010" w:rsidP="002D07F8">
      <w:pPr>
        <w:numPr>
          <w:ilvl w:val="0"/>
          <w:numId w:val="36"/>
        </w:numPr>
        <w:jc w:val="both"/>
      </w:pPr>
      <w:r>
        <w:t>Game Version Number – must match the game</w:t>
      </w:r>
    </w:p>
    <w:p w:rsidR="00D90010" w:rsidRDefault="00D90010" w:rsidP="002D07F8">
      <w:pPr>
        <w:numPr>
          <w:ilvl w:val="0"/>
          <w:numId w:val="36"/>
        </w:numPr>
        <w:jc w:val="both"/>
      </w:pPr>
      <w:r>
        <w:t>Number of Players</w:t>
      </w:r>
    </w:p>
    <w:p w:rsidR="00D90010" w:rsidRDefault="00D90010" w:rsidP="002D07F8">
      <w:pPr>
        <w:numPr>
          <w:ilvl w:val="0"/>
          <w:numId w:val="36"/>
        </w:numPr>
        <w:jc w:val="both"/>
      </w:pPr>
      <w:r>
        <w:t>Number of Rockets</w:t>
      </w:r>
    </w:p>
    <w:p w:rsidR="00D90010" w:rsidRPr="00D90010" w:rsidRDefault="00D90010" w:rsidP="002D07F8">
      <w:pPr>
        <w:numPr>
          <w:ilvl w:val="0"/>
          <w:numId w:val="36"/>
        </w:numPr>
        <w:jc w:val="both"/>
      </w:pPr>
      <w:r>
        <w:t>Enemy Level Records</w:t>
      </w:r>
    </w:p>
    <w:p w:rsidR="00C76552" w:rsidRDefault="00C76552" w:rsidP="002D07F8">
      <w:pPr>
        <w:jc w:val="both"/>
      </w:pPr>
    </w:p>
    <w:p w:rsidR="00D90010" w:rsidRDefault="00C76552" w:rsidP="002D07F8">
      <w:pPr>
        <w:jc w:val="both"/>
      </w:pPr>
      <w:r>
        <w:t>NOTE: The LevelData.txt file contains a full description the information contained within.</w:t>
      </w:r>
    </w:p>
    <w:p w:rsidR="00C76552" w:rsidRDefault="00C76552" w:rsidP="002D07F8">
      <w:pPr>
        <w:jc w:val="both"/>
      </w:pPr>
    </w:p>
    <w:p w:rsidR="00D90010" w:rsidRDefault="00D90010" w:rsidP="002D07F8">
      <w:pPr>
        <w:jc w:val="both"/>
      </w:pPr>
      <w:r>
        <w:t>The generic level entry form is given here.</w:t>
      </w:r>
      <w:r w:rsidR="00C76552">
        <w:t xml:space="preserve"> </w:t>
      </w:r>
      <w:r>
        <w:t xml:space="preserve"> </w:t>
      </w:r>
      <w:r w:rsidR="00C76552">
        <w:t>T</w:t>
      </w:r>
      <w:r>
        <w:t xml:space="preserve">he </w:t>
      </w:r>
      <w:r w:rsidR="00C76552">
        <w:t>general</w:t>
      </w:r>
      <w:r>
        <w:t xml:space="preserve"> description of each </w:t>
      </w:r>
      <w:r w:rsidR="00C76552">
        <w:t>level is</w:t>
      </w:r>
      <w:r>
        <w:t xml:space="preserve"> given </w:t>
      </w:r>
      <w:r w:rsidR="00F108FC">
        <w:t>in the</w:t>
      </w:r>
      <w:r>
        <w:t xml:space="preserve"> general form</w:t>
      </w:r>
      <w:r w:rsidR="00C76552">
        <w:t>at</w:t>
      </w:r>
    </w:p>
    <w:p w:rsidR="00C76552" w:rsidRDefault="00C76552" w:rsidP="00D90010"/>
    <w:p w:rsidR="00D90010" w:rsidRDefault="00D90010" w:rsidP="00C76552">
      <w:pPr>
        <w:ind w:left="2160"/>
      </w:pPr>
      <w:r>
        <w:t xml:space="preserve">NEWLVL                                      </w:t>
      </w:r>
    </w:p>
    <w:p w:rsidR="00D90010" w:rsidRDefault="00D90010" w:rsidP="00C76552">
      <w:pPr>
        <w:ind w:left="2160"/>
      </w:pPr>
      <w:r>
        <w:t xml:space="preserve"> </w:t>
      </w:r>
      <w:r w:rsidR="00C76552">
        <w:t xml:space="preserve">  </w:t>
      </w:r>
      <w:r>
        <w:t xml:space="preserve"> DIST,TYPE,</w:t>
      </w:r>
      <w:r w:rsidR="00C76552">
        <w:t xml:space="preserve">INITX,INITY,IvX,IvY,AccX,AccY, </w:t>
      </w:r>
    </w:p>
    <w:p w:rsidR="00D90010" w:rsidRDefault="00C76552" w:rsidP="00C76552">
      <w:pPr>
        <w:ind w:left="2160"/>
      </w:pPr>
      <w:r>
        <w:t xml:space="preserve">    </w:t>
      </w:r>
      <w:r w:rsidR="00D90010">
        <w:t>DIST,TYPE,INITX,INITY,IvX,IvY,Ac</w:t>
      </w:r>
      <w:r>
        <w:t xml:space="preserve">cX,AccY, </w:t>
      </w:r>
    </w:p>
    <w:p w:rsidR="00D90010" w:rsidRDefault="00C76552" w:rsidP="00C76552">
      <w:pPr>
        <w:ind w:left="2160"/>
      </w:pPr>
      <w:r>
        <w:t xml:space="preserve">    </w:t>
      </w:r>
      <w:r w:rsidR="00D90010">
        <w:t xml:space="preserve">DIST,TYPE,INITX,INITY,IvX,IvY,AccX,AccY, </w:t>
      </w:r>
    </w:p>
    <w:p w:rsidR="00D90010" w:rsidRDefault="00D90010" w:rsidP="00C76552">
      <w:pPr>
        <w:ind w:left="2160"/>
      </w:pPr>
      <w:r>
        <w:t xml:space="preserve">NEWLVL                                      </w:t>
      </w:r>
    </w:p>
    <w:p w:rsidR="00D90010" w:rsidRDefault="00C76552" w:rsidP="00C76552">
      <w:pPr>
        <w:ind w:left="2160"/>
      </w:pPr>
      <w:r>
        <w:t xml:space="preserve">    </w:t>
      </w:r>
      <w:r w:rsidR="00D90010">
        <w:t xml:space="preserve">DIST,TYPE,INITX,INITY,IvX,IvY,AccX,AccY,  </w:t>
      </w:r>
    </w:p>
    <w:p w:rsidR="00D90010" w:rsidRDefault="00C76552" w:rsidP="00C76552">
      <w:pPr>
        <w:ind w:left="2160"/>
      </w:pPr>
      <w:r>
        <w:t>END</w:t>
      </w:r>
    </w:p>
    <w:p w:rsidR="00C2227F" w:rsidRDefault="00C2227F" w:rsidP="00C2227F">
      <w:r>
        <w:t xml:space="preserve">   </w:t>
      </w:r>
    </w:p>
    <w:p w:rsidR="00C76552" w:rsidRDefault="00C76552" w:rsidP="00C2227F">
      <w:r>
        <w:t>Where</w:t>
      </w:r>
    </w:p>
    <w:p w:rsidR="00C76552" w:rsidRDefault="00C76552" w:rsidP="002D07F8">
      <w:pPr>
        <w:numPr>
          <w:ilvl w:val="0"/>
          <w:numId w:val="37"/>
        </w:numPr>
        <w:jc w:val="both"/>
      </w:pPr>
      <w:r>
        <w:t>NEWLVL – New Game Level</w:t>
      </w:r>
    </w:p>
    <w:p w:rsidR="00C76552" w:rsidRDefault="00C76552" w:rsidP="002D07F8">
      <w:pPr>
        <w:numPr>
          <w:ilvl w:val="0"/>
          <w:numId w:val="37"/>
        </w:numPr>
        <w:jc w:val="both"/>
      </w:pPr>
      <w:r w:rsidRPr="00C76552">
        <w:t>DIST</w:t>
      </w:r>
      <w:r>
        <w:t xml:space="preserve"> – Distance “traveled” in the game when the enemy appears</w:t>
      </w:r>
      <w:r w:rsidR="006B753D">
        <w:t xml:space="preserve">.  Since this is a vertical scrolling game, the blockade runner is always moving forward, so the DIST values in the level </w:t>
      </w:r>
      <w:r w:rsidR="00856002">
        <w:t>file must</w:t>
      </w:r>
      <w:r w:rsidR="006B753D">
        <w:t xml:space="preserve"> be in increasing order.</w:t>
      </w:r>
    </w:p>
    <w:p w:rsidR="00C76552" w:rsidRDefault="00C76552" w:rsidP="002D07F8">
      <w:pPr>
        <w:numPr>
          <w:ilvl w:val="0"/>
          <w:numId w:val="37"/>
        </w:numPr>
        <w:jc w:val="both"/>
      </w:pPr>
      <w:r>
        <w:t>TYPE – The type of enemy</w:t>
      </w:r>
    </w:p>
    <w:p w:rsidR="004705E1" w:rsidRDefault="00C76552" w:rsidP="002D07F8">
      <w:pPr>
        <w:numPr>
          <w:ilvl w:val="0"/>
          <w:numId w:val="37"/>
        </w:numPr>
        <w:jc w:val="both"/>
      </w:pPr>
      <w:r w:rsidRPr="00C76552">
        <w:t>INITX</w:t>
      </w:r>
      <w:r>
        <w:t xml:space="preserve">, INITY – The initial ‘X’ and “Y” coordinates of the enemy ship.  This can be either an absolute number or a percentage of the screen resolution width.  For </w:t>
      </w:r>
      <w:r w:rsidR="004705E1">
        <w:t>example:</w:t>
      </w:r>
    </w:p>
    <w:p w:rsidR="004705E1" w:rsidRDefault="00C76552" w:rsidP="002D07F8">
      <w:pPr>
        <w:numPr>
          <w:ilvl w:val="1"/>
          <w:numId w:val="37"/>
        </w:numPr>
        <w:jc w:val="both"/>
      </w:pPr>
      <w:r>
        <w:t xml:space="preserve"> (0,0) </w:t>
      </w:r>
      <w:r w:rsidR="004705E1">
        <w:t xml:space="preserve"> -  </w:t>
      </w:r>
      <w:r>
        <w:t>the upper-left corner of the screen</w:t>
      </w:r>
    </w:p>
    <w:p w:rsidR="004705E1" w:rsidRDefault="004705E1" w:rsidP="002D07F8">
      <w:pPr>
        <w:numPr>
          <w:ilvl w:val="1"/>
          <w:numId w:val="37"/>
        </w:numPr>
        <w:jc w:val="both"/>
      </w:pPr>
      <w:r>
        <w:t xml:space="preserve"> (-5,0)  - </w:t>
      </w:r>
      <w:r w:rsidR="00C76552">
        <w:t xml:space="preserve"> 5 pixels off the left edge of the viewable area.</w:t>
      </w:r>
    </w:p>
    <w:p w:rsidR="004705E1" w:rsidRDefault="004705E1" w:rsidP="002D07F8">
      <w:pPr>
        <w:numPr>
          <w:ilvl w:val="1"/>
          <w:numId w:val="37"/>
        </w:numPr>
        <w:jc w:val="both"/>
      </w:pPr>
      <w:r>
        <w:lastRenderedPageBreak/>
        <w:t>(%-5, %-5)  - The percentage out of the game width and height of the screen. Basically, to the left and above the player game area.</w:t>
      </w:r>
    </w:p>
    <w:p w:rsidR="00C76552" w:rsidRDefault="004705E1" w:rsidP="002D07F8">
      <w:pPr>
        <w:numPr>
          <w:ilvl w:val="1"/>
          <w:numId w:val="37"/>
        </w:numPr>
        <w:jc w:val="both"/>
      </w:pPr>
      <w:r>
        <w:t>(105%, %50)  - Five percent to the right of the right-most player game area.</w:t>
      </w:r>
    </w:p>
    <w:p w:rsidR="004705E1" w:rsidRDefault="004705E1" w:rsidP="002D07F8">
      <w:pPr>
        <w:numPr>
          <w:ilvl w:val="0"/>
          <w:numId w:val="37"/>
        </w:numPr>
        <w:jc w:val="both"/>
      </w:pPr>
      <w:r>
        <w:t xml:space="preserve">IvX,IvY –  </w:t>
      </w:r>
      <w:r w:rsidRPr="004705E1">
        <w:t>IvX and IvY denote the init</w:t>
      </w:r>
      <w:r>
        <w:t>ial velocity vector of the ship.  Again, this can be either a literal or a percentage of the player game area’s width and height.</w:t>
      </w:r>
    </w:p>
    <w:p w:rsidR="004705E1" w:rsidRDefault="004705E1" w:rsidP="002D07F8">
      <w:pPr>
        <w:numPr>
          <w:ilvl w:val="0"/>
          <w:numId w:val="37"/>
        </w:numPr>
        <w:jc w:val="both"/>
      </w:pPr>
      <w:r>
        <w:t>AccX,AccY - These last two fields specify the enemy ship's acceleration in the X and Y directions.  Again, these numbers can be specified as either literals or percentages which represent the change to the velocity vector per second.</w:t>
      </w:r>
    </w:p>
    <w:p w:rsidR="006B753D" w:rsidRDefault="006B753D" w:rsidP="002D07F8">
      <w:pPr>
        <w:jc w:val="both"/>
      </w:pPr>
    </w:p>
    <w:p w:rsidR="004705E1" w:rsidRDefault="006B753D" w:rsidP="002D07F8">
      <w:pPr>
        <w:jc w:val="both"/>
      </w:pPr>
      <w:r>
        <w:t>Look at the example level description below to see how this could be applied.</w:t>
      </w:r>
    </w:p>
    <w:p w:rsidR="006B753D" w:rsidRDefault="006B753D" w:rsidP="004705E1"/>
    <w:p w:rsidR="004705E1" w:rsidRDefault="004705E1" w:rsidP="006B753D">
      <w:pPr>
        <w:pStyle w:val="Heading6"/>
      </w:pPr>
      <w:r>
        <w:t>Example</w:t>
      </w:r>
      <w:r w:rsidR="00F90560">
        <w:t xml:space="preserve"> Level Description</w:t>
      </w:r>
    </w:p>
    <w:p w:rsidR="004705E1" w:rsidRDefault="004705E1" w:rsidP="004705E1">
      <w:r>
        <w:t xml:space="preserve">0.80                       </w:t>
      </w:r>
      <w:r w:rsidR="00F90560">
        <w:t xml:space="preserve"> </w:t>
      </w:r>
      <w:r>
        <w:t xml:space="preserve"> ;Defender version associated with this file</w:t>
      </w:r>
      <w:r w:rsidR="00F90560">
        <w:t xml:space="preserve"> (must match game)</w:t>
      </w:r>
    </w:p>
    <w:p w:rsidR="004705E1" w:rsidRDefault="004705E1" w:rsidP="004705E1">
      <w:r>
        <w:t>;</w:t>
      </w:r>
    </w:p>
    <w:p w:rsidR="004705E1" w:rsidRDefault="004705E1" w:rsidP="004705E1">
      <w:r>
        <w:t xml:space="preserve">  4    </w:t>
      </w:r>
      <w:r w:rsidR="00F90560">
        <w:t xml:space="preserve">                       </w:t>
      </w:r>
      <w:r>
        <w:t xml:space="preserve"> ; start out with 4 lives</w:t>
      </w:r>
    </w:p>
    <w:p w:rsidR="004705E1" w:rsidRDefault="004705E1" w:rsidP="004705E1">
      <w:r>
        <w:t xml:space="preserve">  10    </w:t>
      </w:r>
      <w:r w:rsidR="00F90560">
        <w:t xml:space="preserve">                      </w:t>
      </w:r>
      <w:r>
        <w:t>; start out with 10 rockets</w:t>
      </w:r>
    </w:p>
    <w:p w:rsidR="004705E1" w:rsidRDefault="004705E1" w:rsidP="004705E1">
      <w:r>
        <w:t>;</w:t>
      </w:r>
    </w:p>
    <w:p w:rsidR="00F90560" w:rsidRDefault="00F90560" w:rsidP="004705E1">
      <w:r>
        <w:t>;</w:t>
      </w:r>
    </w:p>
    <w:p w:rsidR="00F90560" w:rsidRDefault="00F90560" w:rsidP="004705E1">
      <w:r>
        <w:t>;</w:t>
      </w:r>
    </w:p>
    <w:p w:rsidR="004705E1" w:rsidRDefault="00F90560" w:rsidP="004705E1">
      <w:r>
        <w:t xml:space="preserve">NEWLVL </w:t>
      </w:r>
    </w:p>
    <w:p w:rsidR="00F90560" w:rsidRDefault="00F90560" w:rsidP="004705E1">
      <w:r>
        <w:t xml:space="preserve">;   </w:t>
      </w:r>
      <w:r w:rsidRPr="00F90560">
        <w:t xml:space="preserve">Middle </w:t>
      </w:r>
      <w:r>
        <w:t>FB1</w:t>
      </w:r>
      <w:r w:rsidRPr="00F90560">
        <w:t xml:space="preserve"> zooms straight down and back up</w:t>
      </w:r>
    </w:p>
    <w:p w:rsidR="00137F64" w:rsidRDefault="004705E1" w:rsidP="00F90560">
      <w:r>
        <w:t xml:space="preserve">  </w:t>
      </w:r>
      <w:r w:rsidR="00F90560">
        <w:t xml:space="preserve">  1</w:t>
      </w:r>
      <w:r w:rsidR="00F90560" w:rsidRPr="00F90560">
        <w:t>00,FB1,%50</w:t>
      </w:r>
      <w:r w:rsidR="00F90560">
        <w:t xml:space="preserve">,-100,%0,%50,%0.0,%-0.45,  </w:t>
      </w:r>
    </w:p>
    <w:p w:rsidR="00F90560" w:rsidRDefault="00F90560" w:rsidP="00F90560">
      <w:r>
        <w:t>;   Group of 5 fighters in a pattern moving to the right</w:t>
      </w:r>
    </w:p>
    <w:p w:rsidR="00F90560" w:rsidRDefault="00F90560" w:rsidP="00F90560">
      <w:r>
        <w:t xml:space="preserve">    500,F1,%00,-100,%20,%20,%0,%0,</w:t>
      </w:r>
    </w:p>
    <w:p w:rsidR="00F90560" w:rsidRDefault="00F90560" w:rsidP="00F90560">
      <w:r>
        <w:t xml:space="preserve">    550,F1,%10,-100,%20,%20,%0,%0,</w:t>
      </w:r>
    </w:p>
    <w:p w:rsidR="00F90560" w:rsidRDefault="00F90560" w:rsidP="00F90560">
      <w:r>
        <w:t xml:space="preserve">    600,F1,%20,-100,%20,%20,%0,%0,</w:t>
      </w:r>
    </w:p>
    <w:p w:rsidR="00F90560" w:rsidRDefault="00F90560" w:rsidP="00F90560">
      <w:r>
        <w:t xml:space="preserve">    650,F1,%30,-100,%20,%20,%0,%0,</w:t>
      </w:r>
    </w:p>
    <w:p w:rsidR="00F90560" w:rsidRDefault="00F90560" w:rsidP="00F90560">
      <w:r>
        <w:t xml:space="preserve">    700,F1,%40,-100,%20,%20,%0,%0,</w:t>
      </w:r>
    </w:p>
    <w:p w:rsidR="00F90560" w:rsidRDefault="00F90560" w:rsidP="00F90560">
      <w:r>
        <w:t>;   Group of 5 fighters in a pattern moving to the left</w:t>
      </w:r>
    </w:p>
    <w:p w:rsidR="00F90560" w:rsidRDefault="00F90560" w:rsidP="00F90560">
      <w:r>
        <w:t xml:space="preserve">  1200,F1,%100,-100,%-20,%20,%0,%0,</w:t>
      </w:r>
    </w:p>
    <w:p w:rsidR="00F90560" w:rsidRDefault="00F90560" w:rsidP="00F90560">
      <w:r>
        <w:t xml:space="preserve">  1250,F1,%90,-100,%-20,%20,%0,%0,</w:t>
      </w:r>
    </w:p>
    <w:p w:rsidR="00F90560" w:rsidRDefault="00F90560" w:rsidP="00F90560">
      <w:r>
        <w:t xml:space="preserve">  1300,F1,%80,-100,%-20,%20,%0,%0,</w:t>
      </w:r>
    </w:p>
    <w:p w:rsidR="00F90560" w:rsidRDefault="00F90560" w:rsidP="00F90560">
      <w:r>
        <w:t xml:space="preserve">  1350,F1,%70,-100,%-20,%20,%0,%0,</w:t>
      </w:r>
    </w:p>
    <w:p w:rsidR="00F90560" w:rsidRDefault="00F90560" w:rsidP="00F90560">
      <w:r>
        <w:t xml:space="preserve">  1400,F1,%60,-100,%-20,%20,%0,%0,</w:t>
      </w:r>
    </w:p>
    <w:p w:rsidR="00F90560" w:rsidRDefault="00F90560" w:rsidP="00F90560">
      <w:r>
        <w:t>;</w:t>
      </w:r>
    </w:p>
    <w:p w:rsidR="00F90560" w:rsidRDefault="00F90560" w:rsidP="00F90560">
      <w:r>
        <w:t>NEWLVL</w:t>
      </w:r>
    </w:p>
    <w:p w:rsidR="00F90560" w:rsidRDefault="00F90560" w:rsidP="00F90560">
      <w:r>
        <w:t>;Around the Clock</w:t>
      </w:r>
    </w:p>
    <w:p w:rsidR="00F90560" w:rsidRDefault="00F90560" w:rsidP="00F90560">
      <w:r>
        <w:t xml:space="preserve">   16900,F1,%50,%-5,%0,%30,%0,%0,                   ; F1 - Straight Down</w:t>
      </w:r>
    </w:p>
    <w:p w:rsidR="00F90560" w:rsidRDefault="00F90560" w:rsidP="00F90560">
      <w:r>
        <w:t xml:space="preserve">   17000,F2,%105,%-5,%-30,%30,%0,%0,             ; F2 - Left Diagonal Down  </w:t>
      </w:r>
    </w:p>
    <w:p w:rsidR="00F90560" w:rsidRDefault="00F90560" w:rsidP="00F90560">
      <w:r>
        <w:t xml:space="preserve">   17100,FB1,%105,%50,%-30,%0,%-0,%0,           ; FB1 - To the Left</w:t>
      </w:r>
    </w:p>
    <w:p w:rsidR="00F90560" w:rsidRDefault="00F90560" w:rsidP="00F90560">
      <w:r>
        <w:t xml:space="preserve">   17200,FB2,%105,%105,%-30,%-30,%0,%0,       ; FB2 - Left Diagonal Up </w:t>
      </w:r>
    </w:p>
    <w:p w:rsidR="00F90560" w:rsidRDefault="00F90560" w:rsidP="00F90560">
      <w:r>
        <w:t xml:space="preserve">   17300,B1,%50,%105,%0,%-30,%0,%0,              ; B1 - Straight Up</w:t>
      </w:r>
    </w:p>
    <w:p w:rsidR="00F90560" w:rsidRDefault="00F90560" w:rsidP="00F90560">
      <w:r>
        <w:t xml:space="preserve">   17400,B2,%-5,%105,%30,%-30,%0,%0,             ; B2 - Right Diagonal up  </w:t>
      </w:r>
    </w:p>
    <w:p w:rsidR="00F90560" w:rsidRDefault="00F90560" w:rsidP="00F90560">
      <w:r>
        <w:t xml:space="preserve">   17500,F1,%-5,%50,%30,%0,%0,%0,                   ; F1 - To the Right</w:t>
      </w:r>
    </w:p>
    <w:p w:rsidR="00137F64" w:rsidRDefault="00F90560" w:rsidP="00F90560">
      <w:r>
        <w:t xml:space="preserve">   17600,F2,%-5,%-5,%30,%30,%0,%0,                 ; F2 - Left Sweep Down</w:t>
      </w:r>
    </w:p>
    <w:p w:rsidR="00F90560" w:rsidRDefault="00F90560" w:rsidP="00F90560">
      <w:r>
        <w:lastRenderedPageBreak/>
        <w:t>END</w:t>
      </w:r>
    </w:p>
    <w:p w:rsidR="006B753D" w:rsidRDefault="006B753D" w:rsidP="00F90560"/>
    <w:p w:rsidR="00952486" w:rsidRDefault="00314987" w:rsidP="00956587">
      <w:pPr>
        <w:pStyle w:val="Heading1"/>
      </w:pPr>
      <w:bookmarkStart w:id="24" w:name="_Toc181260122"/>
      <w:r>
        <w:t>Disclaimer</w:t>
      </w:r>
      <w:bookmarkEnd w:id="24"/>
    </w:p>
    <w:p w:rsidR="00EA08B9" w:rsidRDefault="00952486" w:rsidP="002D07F8">
      <w:pPr>
        <w:jc w:val="both"/>
      </w:pPr>
      <w:r>
        <w:t xml:space="preserve">It is not our intention to </w:t>
      </w:r>
      <w:r w:rsidR="00EA08B9">
        <w:t xml:space="preserve">ever </w:t>
      </w:r>
      <w:r>
        <w:t xml:space="preserve">sell, misrepresent, </w:t>
      </w:r>
      <w:r w:rsidR="00EA08B9">
        <w:t xml:space="preserve">distribute, </w:t>
      </w:r>
      <w:r>
        <w:t>or inten</w:t>
      </w:r>
      <w:r w:rsidR="00314987">
        <w:t>tionally steal any sound effect and image</w:t>
      </w:r>
      <w:r>
        <w:t xml:space="preserve">. This purpose of this </w:t>
      </w:r>
      <w:r w:rsidR="00314987">
        <w:t>purely educational project is</w:t>
      </w:r>
      <w:r>
        <w:t xml:space="preserve"> </w:t>
      </w:r>
      <w:r w:rsidR="00314987">
        <w:t xml:space="preserve">to demonstrate the power of DirectX on a 2D game environment at the </w:t>
      </w:r>
      <w:smartTag w:uri="urn:schemas-microsoft-com:office:smarttags" w:element="PlaceType">
        <w:r w:rsidR="00314987">
          <w:t>University</w:t>
        </w:r>
      </w:smartTag>
      <w:r w:rsidR="00314987">
        <w:t xml:space="preserve"> of </w:t>
      </w:r>
      <w:smartTag w:uri="urn:schemas-microsoft-com:office:smarttags" w:element="PlaceName">
        <w:r w:rsidR="00314987">
          <w:t>Michigan</w:t>
        </w:r>
      </w:smartTag>
      <w:r w:rsidR="00314987">
        <w:t xml:space="preserve"> – </w:t>
      </w:r>
      <w:smartTag w:uri="urn:schemas-microsoft-com:office:smarttags" w:element="place">
        <w:smartTag w:uri="urn:schemas-microsoft-com:office:smarttags" w:element="City">
          <w:r w:rsidR="00314987">
            <w:t>Dearborn</w:t>
          </w:r>
        </w:smartTag>
      </w:smartTag>
      <w:r w:rsidR="00314987">
        <w:t xml:space="preserve"> </w:t>
      </w:r>
      <w:r>
        <w:t>and must not be modified or distributed in any form</w:t>
      </w:r>
      <w:r w:rsidR="00314987">
        <w:t>.</w:t>
      </w:r>
      <w:r>
        <w:t xml:space="preserve"> </w:t>
      </w:r>
      <w:r w:rsidR="00EA08B9">
        <w:t xml:space="preserve"> This is due to several factors:</w:t>
      </w:r>
    </w:p>
    <w:p w:rsidR="00EA08B9" w:rsidRDefault="00EA08B9" w:rsidP="002D07F8">
      <w:pPr>
        <w:jc w:val="both"/>
      </w:pPr>
    </w:p>
    <w:p w:rsidR="00314987" w:rsidRDefault="00EA08B9" w:rsidP="002D07F8">
      <w:pPr>
        <w:numPr>
          <w:ilvl w:val="0"/>
          <w:numId w:val="35"/>
        </w:numPr>
        <w:jc w:val="both"/>
      </w:pPr>
      <w:r>
        <w:t>Spriteworks™ Developments has specific provisions about that the images must be compiled, thus not directly  readable, except by the project, in this case the game, unless I get written authorization stating otherwise.</w:t>
      </w:r>
    </w:p>
    <w:p w:rsidR="00EA08B9" w:rsidRDefault="00EA08B9" w:rsidP="002D07F8">
      <w:pPr>
        <w:numPr>
          <w:ilvl w:val="0"/>
          <w:numId w:val="35"/>
        </w:numPr>
        <w:jc w:val="both"/>
      </w:pPr>
      <w:r>
        <w:t>The compilers used have an academic license, thus no commercial code can be sold under said license.</w:t>
      </w:r>
    </w:p>
    <w:p w:rsidR="00EA08B9" w:rsidRDefault="00EA08B9" w:rsidP="002D07F8">
      <w:pPr>
        <w:ind w:left="360"/>
        <w:jc w:val="both"/>
      </w:pPr>
    </w:p>
    <w:p w:rsidR="00EA08B9" w:rsidRDefault="00EA08B9" w:rsidP="002D07F8">
      <w:pPr>
        <w:jc w:val="both"/>
      </w:pPr>
      <w:r>
        <w:t>In summary, we can only use the software and most objects for personal, educati</w:t>
      </w:r>
      <w:r w:rsidR="00483560">
        <w:t>onal, non-commercial use only, so I will respect their wishes in this matter.</w:t>
      </w:r>
      <w:r>
        <w:t xml:space="preserve"> </w:t>
      </w:r>
      <w:r w:rsidR="006B753D">
        <w:t xml:space="preserve"> </w:t>
      </w:r>
      <w:r>
        <w:t>The read me file will contain this information with a copy of the author permissions.</w:t>
      </w:r>
    </w:p>
    <w:p w:rsidR="00EA08B9" w:rsidRDefault="00EA08B9" w:rsidP="00137F64"/>
    <w:p w:rsidR="00EA08B9" w:rsidRDefault="00EA08B9" w:rsidP="00137F64"/>
    <w:p w:rsidR="00314987" w:rsidRDefault="00EA08B9" w:rsidP="00EA08B9">
      <w:pPr>
        <w:pStyle w:val="Heading1"/>
      </w:pPr>
      <w:r>
        <w:br w:type="page"/>
      </w:r>
      <w:bookmarkStart w:id="25" w:name="_Toc181260123"/>
      <w:r>
        <w:lastRenderedPageBreak/>
        <w:t>References</w:t>
      </w:r>
      <w:bookmarkEnd w:id="25"/>
      <w:r w:rsidR="00314987">
        <w:t xml:space="preserve"> </w:t>
      </w:r>
    </w:p>
    <w:p w:rsidR="00956587" w:rsidRDefault="00956587" w:rsidP="002D07F8">
      <w:pPr>
        <w:jc w:val="both"/>
      </w:pPr>
    </w:p>
    <w:p w:rsidR="00956587" w:rsidRDefault="00956587" w:rsidP="002D07F8">
      <w:pPr>
        <w:jc w:val="both"/>
      </w:pPr>
      <w:r>
        <w:t xml:space="preserve">Below are the main references used, without whose past expertise, this project would have been much harder, so we give out personal thanks. Although this was just a school project, their hard </w:t>
      </w:r>
      <w:r w:rsidR="00075A0C">
        <w:t xml:space="preserve">work </w:t>
      </w:r>
      <w:r>
        <w:t xml:space="preserve">must not go unnoticed. </w:t>
      </w:r>
    </w:p>
    <w:p w:rsidR="00956587" w:rsidRPr="00956587" w:rsidRDefault="00956587" w:rsidP="002D07F8">
      <w:pPr>
        <w:jc w:val="both"/>
      </w:pPr>
    </w:p>
    <w:p w:rsidR="00137F64" w:rsidRDefault="00137F64" w:rsidP="00137F64">
      <w:pPr>
        <w:pStyle w:val="Heading2"/>
      </w:pPr>
      <w:bookmarkStart w:id="26" w:name="_Toc181260124"/>
      <w:r>
        <w:t>Graphics</w:t>
      </w:r>
      <w:r w:rsidR="00314987">
        <w:t xml:space="preserve"> References</w:t>
      </w:r>
      <w:bookmarkEnd w:id="26"/>
    </w:p>
    <w:tbl>
      <w:tblPr>
        <w:tblStyle w:val="TableGrid"/>
        <w:tblW w:w="9738" w:type="dxa"/>
        <w:tblLook w:val="01E0" w:firstRow="1" w:lastRow="1" w:firstColumn="1" w:lastColumn="1" w:noHBand="0" w:noVBand="0"/>
      </w:tblPr>
      <w:tblGrid>
        <w:gridCol w:w="1638"/>
        <w:gridCol w:w="8100"/>
      </w:tblGrid>
      <w:tr w:rsidR="001760FB">
        <w:tc>
          <w:tcPr>
            <w:tcW w:w="1638" w:type="dxa"/>
          </w:tcPr>
          <w:p w:rsidR="00137F64" w:rsidRDefault="00137F64" w:rsidP="00137F64">
            <w:r>
              <w:t>Intro</w:t>
            </w:r>
            <w:r w:rsidR="001760FB">
              <w:t>duction Image</w:t>
            </w:r>
          </w:p>
        </w:tc>
        <w:tc>
          <w:tcPr>
            <w:tcW w:w="8100" w:type="dxa"/>
          </w:tcPr>
          <w:p w:rsidR="00D00746" w:rsidRPr="00A0614E" w:rsidRDefault="00137F64" w:rsidP="00137F64">
            <w:r>
              <w:t xml:space="preserve">NASA, Jet Propulsion Laboratories, </w:t>
            </w:r>
            <w:r w:rsidR="00A0614E">
              <w:t xml:space="preserve">California Institute of Technology, </w:t>
            </w:r>
          </w:p>
          <w:p w:rsidR="003A2F08" w:rsidRPr="00EA08B9" w:rsidRDefault="00EA08B9" w:rsidP="00137F64">
            <w:pPr>
              <w:rPr>
                <w:b/>
                <w:bCs/>
              </w:rPr>
            </w:pPr>
            <w:r w:rsidRPr="00EA08B9">
              <w:rPr>
                <w:b/>
                <w:bCs/>
              </w:rPr>
              <w:t xml:space="preserve">PIA08042: Extreme Planets, </w:t>
            </w:r>
            <w:hyperlink r:id="rId21" w:tgtFrame="_parent" w:history="1">
              <w:r w:rsidRPr="00EA08B9">
                <w:rPr>
                  <w:rStyle w:val="Hyperlink"/>
                  <w:b/>
                  <w:bCs/>
                </w:rPr>
                <w:t>http://photojournal.jpl.nasa.gov/jpeg/PIA08042.jpg</w:t>
              </w:r>
            </w:hyperlink>
            <w:r w:rsidR="000E6F98">
              <w:t>, Modified for use by Barry Belcher</w:t>
            </w:r>
          </w:p>
          <w:p w:rsidR="000C4C51" w:rsidRPr="000C4C51" w:rsidRDefault="000C4C51" w:rsidP="00137F64">
            <w:pPr>
              <w:rPr>
                <w:bCs/>
              </w:rPr>
            </w:pPr>
          </w:p>
        </w:tc>
      </w:tr>
      <w:tr w:rsidR="001760FB">
        <w:tc>
          <w:tcPr>
            <w:tcW w:w="1638" w:type="dxa"/>
          </w:tcPr>
          <w:p w:rsidR="00137F64" w:rsidRDefault="003A2F08" w:rsidP="00137F64">
            <w:r>
              <w:t>Background</w:t>
            </w:r>
            <w:r w:rsidR="001760FB">
              <w:t xml:space="preserve"> Image</w:t>
            </w:r>
          </w:p>
        </w:tc>
        <w:tc>
          <w:tcPr>
            <w:tcW w:w="8100" w:type="dxa"/>
          </w:tcPr>
          <w:p w:rsidR="00137F64" w:rsidRDefault="0076285C" w:rsidP="00137F64">
            <w:r>
              <w:t>Hubble Space Image, location unknown</w:t>
            </w:r>
            <w:r w:rsidR="00337383">
              <w:t xml:space="preserve"> (possibly property of NASA)</w:t>
            </w:r>
          </w:p>
          <w:p w:rsidR="00764377" w:rsidRDefault="00764377" w:rsidP="00137F64"/>
        </w:tc>
      </w:tr>
      <w:tr w:rsidR="0076285C">
        <w:tc>
          <w:tcPr>
            <w:tcW w:w="1638" w:type="dxa"/>
          </w:tcPr>
          <w:p w:rsidR="0076285C" w:rsidRDefault="0098048F" w:rsidP="00137F64">
            <w:r>
              <w:t>Spacecraft</w:t>
            </w:r>
            <w:r w:rsidR="0076285C">
              <w:t xml:space="preserve"> and Weapon Images</w:t>
            </w:r>
          </w:p>
        </w:tc>
        <w:tc>
          <w:tcPr>
            <w:tcW w:w="8100" w:type="dxa"/>
          </w:tcPr>
          <w:p w:rsidR="0076285C" w:rsidRDefault="0076285C" w:rsidP="00137F64">
            <w:r>
              <w:t xml:space="preserve">Spriteworks™ Developments, </w:t>
            </w:r>
            <w:hyperlink r:id="rId22" w:history="1">
              <w:r w:rsidRPr="00242048">
                <w:rPr>
                  <w:rStyle w:val="Hyperlink"/>
                </w:rPr>
                <w:t>http://www.spriteworks.com/sworks.html</w:t>
              </w:r>
            </w:hyperlink>
            <w:r>
              <w:t xml:space="preserve">, </w:t>
            </w:r>
            <w:r w:rsidR="00B816A3">
              <w:t>copyright © 2003,</w:t>
            </w:r>
            <w:r w:rsidRPr="0076285C">
              <w:t xml:space="preserve"> All rights reserved</w:t>
            </w:r>
          </w:p>
          <w:p w:rsidR="00764377" w:rsidRPr="0076285C" w:rsidRDefault="00764377" w:rsidP="00137F64"/>
        </w:tc>
      </w:tr>
      <w:tr w:rsidR="0076285C">
        <w:tc>
          <w:tcPr>
            <w:tcW w:w="1638" w:type="dxa"/>
          </w:tcPr>
          <w:p w:rsidR="0076285C" w:rsidRDefault="00764377" w:rsidP="00137F64">
            <w:r>
              <w:t>Explosion</w:t>
            </w:r>
            <w:r w:rsidR="0076285C">
              <w:t xml:space="preserve"> </w:t>
            </w:r>
            <w:r>
              <w:t xml:space="preserve">and Bullet </w:t>
            </w:r>
            <w:r w:rsidR="0076285C">
              <w:t>Images</w:t>
            </w:r>
          </w:p>
        </w:tc>
        <w:tc>
          <w:tcPr>
            <w:tcW w:w="8100" w:type="dxa"/>
          </w:tcPr>
          <w:p w:rsidR="00BE1468" w:rsidRDefault="00764377" w:rsidP="00137F64">
            <w:r>
              <w:t xml:space="preserve">Lomibao, Steven , </w:t>
            </w:r>
            <w:r w:rsidRPr="00764377">
              <w:rPr>
                <w:b/>
              </w:rPr>
              <w:t>Asteroids</w:t>
            </w:r>
            <w:r>
              <w:t xml:space="preserve">, </w:t>
            </w:r>
            <w:hyperlink r:id="rId23" w:history="1">
              <w:r w:rsidR="00BE1468" w:rsidRPr="00242048">
                <w:rPr>
                  <w:rStyle w:val="Hyperlink"/>
                </w:rPr>
                <w:t>http://www.engin.umd.umich.edu/CIS/course.des/cis587/games/fo3/Lomibao.zip</w:t>
              </w:r>
            </w:hyperlink>
            <w:r>
              <w:t>,</w:t>
            </w:r>
          </w:p>
          <w:p w:rsidR="0076285C" w:rsidRPr="00764377" w:rsidRDefault="00337383" w:rsidP="00137F64">
            <w:r>
              <w:t xml:space="preserve">Final Project </w:t>
            </w:r>
            <w:r w:rsidR="00764377">
              <w:t>Fall 2003, Modified for</w:t>
            </w:r>
            <w:r w:rsidR="00E64E17">
              <w:t xml:space="preserve"> game</w:t>
            </w:r>
            <w:r w:rsidR="00764377">
              <w:t xml:space="preserve"> use by Barry Belcher and </w:t>
            </w:r>
            <w:smartTag w:uri="urn:schemas-microsoft-com:office:smarttags" w:element="PersonName">
              <w:r w:rsidR="00764377">
                <w:t>Aaron Curley</w:t>
              </w:r>
            </w:smartTag>
          </w:p>
        </w:tc>
      </w:tr>
      <w:tr w:rsidR="00952486">
        <w:tc>
          <w:tcPr>
            <w:tcW w:w="1638" w:type="dxa"/>
          </w:tcPr>
          <w:p w:rsidR="00952486" w:rsidRDefault="00952486" w:rsidP="00137F64">
            <w:r>
              <w:t xml:space="preserve">Planet Image </w:t>
            </w:r>
          </w:p>
        </w:tc>
        <w:tc>
          <w:tcPr>
            <w:tcW w:w="8100" w:type="dxa"/>
          </w:tcPr>
          <w:p w:rsidR="00952486" w:rsidRDefault="00952486" w:rsidP="00137F64">
            <w:r>
              <w:t xml:space="preserve">Activision, Star Trek: Armada II,  copyright </w:t>
            </w:r>
            <w:r w:rsidRPr="0076285C">
              <w:t>©</w:t>
            </w:r>
            <w:r>
              <w:t xml:space="preserve"> 2001, all rights reserved, modified for </w:t>
            </w:r>
            <w:r w:rsidR="00314987">
              <w:t xml:space="preserve">game </w:t>
            </w:r>
            <w:r>
              <w:t xml:space="preserve">use by </w:t>
            </w:r>
            <w:smartTag w:uri="urn:schemas-microsoft-com:office:smarttags" w:element="PersonName">
              <w:r>
                <w:t>Aaron Curley</w:t>
              </w:r>
            </w:smartTag>
            <w:r>
              <w:t xml:space="preserve"> </w:t>
            </w:r>
          </w:p>
        </w:tc>
      </w:tr>
    </w:tbl>
    <w:p w:rsidR="00137F64" w:rsidRDefault="00137F64" w:rsidP="00137F64"/>
    <w:p w:rsidR="00764377" w:rsidRDefault="00764377" w:rsidP="007E724E">
      <w:pPr>
        <w:pStyle w:val="Heading2"/>
      </w:pPr>
      <w:bookmarkStart w:id="27" w:name="_Toc181260125"/>
      <w:r>
        <w:t>Sound</w:t>
      </w:r>
      <w:r w:rsidR="00314987">
        <w:t xml:space="preserve"> References</w:t>
      </w:r>
      <w:bookmarkEnd w:id="27"/>
    </w:p>
    <w:tbl>
      <w:tblPr>
        <w:tblStyle w:val="TableGrid"/>
        <w:tblW w:w="9738" w:type="dxa"/>
        <w:tblLook w:val="01E0" w:firstRow="1" w:lastRow="1" w:firstColumn="1" w:lastColumn="1" w:noHBand="0" w:noVBand="0"/>
      </w:tblPr>
      <w:tblGrid>
        <w:gridCol w:w="1638"/>
        <w:gridCol w:w="8100"/>
      </w:tblGrid>
      <w:tr w:rsidR="007E724E">
        <w:tc>
          <w:tcPr>
            <w:tcW w:w="1638" w:type="dxa"/>
          </w:tcPr>
          <w:p w:rsidR="007E724E" w:rsidRDefault="007E724E" w:rsidP="00544262">
            <w:r>
              <w:t>B</w:t>
            </w:r>
            <w:r w:rsidR="006A4D59">
              <w:t>ackg</w:t>
            </w:r>
            <w:r>
              <w:t>round Music</w:t>
            </w:r>
          </w:p>
        </w:tc>
        <w:tc>
          <w:tcPr>
            <w:tcW w:w="8100" w:type="dxa"/>
          </w:tcPr>
          <w:p w:rsidR="007E724E" w:rsidRDefault="00C577D9" w:rsidP="00544262">
            <w:r w:rsidRPr="00E64E17">
              <w:rPr>
                <w:color w:val="000000"/>
                <w:szCs w:val="24"/>
              </w:rPr>
              <w:t>Bradbury</w:t>
            </w:r>
            <w:r w:rsidR="00314987">
              <w:rPr>
                <w:color w:val="000000"/>
                <w:szCs w:val="24"/>
              </w:rPr>
              <w:t>, Liam</w:t>
            </w:r>
            <w:r w:rsidR="006A4D59">
              <w:t xml:space="preserve">, </w:t>
            </w:r>
            <w:r w:rsidR="00E64E17" w:rsidRPr="00E64E17">
              <w:rPr>
                <w:b/>
              </w:rPr>
              <w:t>techno_01_339-royalty_free_music_for_your_games-liam_bradbury-18.mp3</w:t>
            </w:r>
            <w:r w:rsidR="006A4D59">
              <w:rPr>
                <w:b/>
              </w:rPr>
              <w:t xml:space="preserve">, </w:t>
            </w:r>
            <w:hyperlink r:id="rId24" w:tooltip="http://www.blastmymusic.com/liambradbury" w:history="1">
              <w:r>
                <w:rPr>
                  <w:rStyle w:val="Hyperlink"/>
                  <w:rFonts w:ascii="Arial" w:hAnsi="Arial" w:cs="Arial"/>
                  <w:sz w:val="20"/>
                </w:rPr>
                <w:t>www.blastmymusic.com/liambradbury</w:t>
              </w:r>
            </w:hyperlink>
            <w:r w:rsidR="006A4D59">
              <w:t xml:space="preserve">, </w:t>
            </w:r>
            <w:r w:rsidR="00E64E17">
              <w:t xml:space="preserve">copyright </w:t>
            </w:r>
            <w:r w:rsidR="00E64E17" w:rsidRPr="0076285C">
              <w:t>©</w:t>
            </w:r>
            <w:r w:rsidR="00E64E17">
              <w:t xml:space="preserve"> 2007, </w:t>
            </w:r>
            <w:r w:rsidR="006A4D59">
              <w:t>All rights reserved, Converted for game use by Barry Belcher</w:t>
            </w:r>
          </w:p>
          <w:p w:rsidR="006B16EC" w:rsidRPr="006A4D59" w:rsidRDefault="006B16EC" w:rsidP="00544262"/>
        </w:tc>
      </w:tr>
      <w:tr w:rsidR="007E724E">
        <w:tc>
          <w:tcPr>
            <w:tcW w:w="1638" w:type="dxa"/>
          </w:tcPr>
          <w:p w:rsidR="007E724E" w:rsidRDefault="006A4D59" w:rsidP="00544262">
            <w:r>
              <w:t>Sound Effects</w:t>
            </w:r>
          </w:p>
        </w:tc>
        <w:tc>
          <w:tcPr>
            <w:tcW w:w="8100" w:type="dxa"/>
          </w:tcPr>
          <w:p w:rsidR="007E724E" w:rsidRDefault="00337383" w:rsidP="00544262">
            <w:pPr>
              <w:rPr>
                <w:bCs/>
                <w:iCs/>
                <w:lang w:val="en"/>
              </w:rPr>
            </w:pPr>
            <w:smartTag w:uri="urn:schemas-microsoft-com:office:smarttags" w:element="City">
              <w:r>
                <w:t>Holland</w:t>
              </w:r>
            </w:smartTag>
            <w:r w:rsidR="006A4D59">
              <w:t>,</w:t>
            </w:r>
            <w:r>
              <w:t xml:space="preserve"> </w:t>
            </w:r>
            <w:smartTag w:uri="urn:schemas-microsoft-com:office:smarttags" w:element="place">
              <w:smartTag w:uri="urn:schemas-microsoft-com:office:smarttags" w:element="City">
                <w:r w:rsidR="0098048F">
                  <w:t>Lawrence</w:t>
                </w:r>
              </w:smartTag>
            </w:smartTag>
            <w:r>
              <w:t>, Totally Game</w:t>
            </w:r>
            <w:r w:rsidR="00E64E17">
              <w:t>s</w:t>
            </w:r>
            <w:r>
              <w:t xml:space="preserve">, </w:t>
            </w:r>
            <w:r w:rsidRPr="00337383">
              <w:rPr>
                <w:b/>
                <w:bCs/>
                <w:iCs/>
                <w:lang w:val="en"/>
              </w:rPr>
              <w:t>Star Wars: X-Wing vs. TIE Fighter</w:t>
            </w:r>
            <w:r>
              <w:rPr>
                <w:b/>
                <w:bCs/>
                <w:iCs/>
                <w:lang w:val="en"/>
              </w:rPr>
              <w:t xml:space="preserve">, </w:t>
            </w:r>
            <w:r w:rsidR="00E64E17">
              <w:rPr>
                <w:bCs/>
                <w:iCs/>
                <w:lang w:val="en"/>
              </w:rPr>
              <w:t xml:space="preserve"> Published by LucasArts,  c</w:t>
            </w:r>
            <w:r>
              <w:rPr>
                <w:bCs/>
                <w:iCs/>
                <w:lang w:val="en"/>
              </w:rPr>
              <w:t>opyright</w:t>
            </w:r>
            <w:r w:rsidR="00E64E17">
              <w:rPr>
                <w:bCs/>
                <w:iCs/>
                <w:lang w:val="en"/>
              </w:rPr>
              <w:t xml:space="preserve"> </w:t>
            </w:r>
            <w:r w:rsidR="00E64E17" w:rsidRPr="0076285C">
              <w:t>©</w:t>
            </w:r>
            <w:r>
              <w:rPr>
                <w:bCs/>
                <w:iCs/>
                <w:lang w:val="en"/>
              </w:rPr>
              <w:t xml:space="preserve"> 1997, All rights reserved, Renamed for</w:t>
            </w:r>
            <w:r w:rsidR="0098048F">
              <w:rPr>
                <w:bCs/>
                <w:iCs/>
                <w:lang w:val="en"/>
              </w:rPr>
              <w:t xml:space="preserve"> game</w:t>
            </w:r>
            <w:r>
              <w:rPr>
                <w:bCs/>
                <w:iCs/>
                <w:lang w:val="en"/>
              </w:rPr>
              <w:t xml:space="preserve"> use by Barry Belcher</w:t>
            </w:r>
          </w:p>
          <w:p w:rsidR="00314987" w:rsidRDefault="00314987" w:rsidP="00544262">
            <w:pPr>
              <w:rPr>
                <w:bCs/>
                <w:iCs/>
                <w:lang w:val="en"/>
              </w:rPr>
            </w:pPr>
          </w:p>
          <w:p w:rsidR="00314987" w:rsidRDefault="00314987" w:rsidP="00314987">
            <w:r>
              <w:t>LaMothe, Andr</w:t>
            </w:r>
            <w:r w:rsidRPr="00C06B4D">
              <w:rPr>
                <w:bCs/>
                <w:spacing w:val="-15"/>
                <w:kern w:val="36"/>
                <w:szCs w:val="24"/>
              </w:rPr>
              <w:t>é</w:t>
            </w:r>
            <w:r>
              <w:t xml:space="preserve">, Sams Publishing, </w:t>
            </w:r>
            <w:r w:rsidRPr="0098048F">
              <w:rPr>
                <w:b/>
              </w:rPr>
              <w:t>Tricks of the Windows Game Programming Gurus, 2</w:t>
            </w:r>
            <w:r w:rsidRPr="0098048F">
              <w:rPr>
                <w:b/>
                <w:vertAlign w:val="superscript"/>
              </w:rPr>
              <w:t>nd</w:t>
            </w:r>
            <w:r w:rsidRPr="0098048F">
              <w:rPr>
                <w:b/>
              </w:rPr>
              <w:t xml:space="preserve"> Edition</w:t>
            </w:r>
            <w:r>
              <w:t xml:space="preserve">, copyright </w:t>
            </w:r>
            <w:r w:rsidRPr="0076285C">
              <w:t>©</w:t>
            </w:r>
            <w:r>
              <w:t xml:space="preserve"> 2002, All rights reserved</w:t>
            </w:r>
          </w:p>
          <w:p w:rsidR="006B16EC" w:rsidRPr="00337383" w:rsidRDefault="006B16EC" w:rsidP="00544262"/>
        </w:tc>
      </w:tr>
    </w:tbl>
    <w:p w:rsidR="00314987" w:rsidRDefault="00314987" w:rsidP="007E724E"/>
    <w:p w:rsidR="006A4D59" w:rsidRDefault="006A4D59" w:rsidP="006A4D59">
      <w:pPr>
        <w:pStyle w:val="Heading2"/>
      </w:pPr>
      <w:bookmarkStart w:id="28" w:name="_Toc181260126"/>
      <w:r>
        <w:t>Miscellaneous</w:t>
      </w:r>
      <w:bookmarkEnd w:id="28"/>
    </w:p>
    <w:tbl>
      <w:tblPr>
        <w:tblStyle w:val="TableGrid"/>
        <w:tblW w:w="9738" w:type="dxa"/>
        <w:tblLook w:val="01E0" w:firstRow="1" w:lastRow="1" w:firstColumn="1" w:lastColumn="1" w:noHBand="0" w:noVBand="0"/>
      </w:tblPr>
      <w:tblGrid>
        <w:gridCol w:w="1638"/>
        <w:gridCol w:w="8100"/>
      </w:tblGrid>
      <w:tr w:rsidR="006A4D59">
        <w:tc>
          <w:tcPr>
            <w:tcW w:w="1638" w:type="dxa"/>
          </w:tcPr>
          <w:p w:rsidR="006A4D59" w:rsidRDefault="006A4D59" w:rsidP="00544262">
            <w:r>
              <w:t>Library Functions</w:t>
            </w:r>
            <w:r w:rsidR="00E64E17">
              <w:t xml:space="preserve"> and other effects</w:t>
            </w:r>
          </w:p>
        </w:tc>
        <w:tc>
          <w:tcPr>
            <w:tcW w:w="8100" w:type="dxa"/>
          </w:tcPr>
          <w:p w:rsidR="006A4D59" w:rsidRDefault="006A4D59" w:rsidP="00544262">
            <w:r>
              <w:t>LaMo</w:t>
            </w:r>
            <w:r w:rsidR="00C06B4D">
              <w:t>the, Andr</w:t>
            </w:r>
            <w:r w:rsidR="00C06B4D" w:rsidRPr="00C06B4D">
              <w:rPr>
                <w:bCs/>
                <w:spacing w:val="-15"/>
                <w:kern w:val="36"/>
                <w:szCs w:val="24"/>
              </w:rPr>
              <w:t>é</w:t>
            </w:r>
            <w:r>
              <w:t xml:space="preserve">, Sams Publishing, </w:t>
            </w:r>
            <w:r w:rsidRPr="0098048F">
              <w:rPr>
                <w:b/>
              </w:rPr>
              <w:t>Trick</w:t>
            </w:r>
            <w:r w:rsidR="0098048F" w:rsidRPr="0098048F">
              <w:rPr>
                <w:b/>
              </w:rPr>
              <w:t>s</w:t>
            </w:r>
            <w:r w:rsidRPr="0098048F">
              <w:rPr>
                <w:b/>
              </w:rPr>
              <w:t xml:space="preserve"> of the Windows Game Programming Gurus, 2</w:t>
            </w:r>
            <w:r w:rsidRPr="0098048F">
              <w:rPr>
                <w:b/>
                <w:vertAlign w:val="superscript"/>
              </w:rPr>
              <w:t>nd</w:t>
            </w:r>
            <w:r w:rsidRPr="0098048F">
              <w:rPr>
                <w:b/>
              </w:rPr>
              <w:t xml:space="preserve"> Edition</w:t>
            </w:r>
            <w:r w:rsidR="00E64E17">
              <w:t>, c</w:t>
            </w:r>
            <w:r>
              <w:t>opyright</w:t>
            </w:r>
            <w:r w:rsidR="00E64E17">
              <w:t xml:space="preserve"> </w:t>
            </w:r>
            <w:r w:rsidR="00E64E17" w:rsidRPr="0076285C">
              <w:t>©</w:t>
            </w:r>
            <w:r>
              <w:t xml:space="preserve"> 2002</w:t>
            </w:r>
            <w:r w:rsidR="00E64E17">
              <w:t>, All rights reserved</w:t>
            </w:r>
          </w:p>
          <w:p w:rsidR="006B16EC" w:rsidRPr="006A4D59" w:rsidRDefault="006B16EC" w:rsidP="00544262"/>
        </w:tc>
      </w:tr>
    </w:tbl>
    <w:p w:rsidR="006A4D59" w:rsidRPr="006A4D59" w:rsidRDefault="006A4D59" w:rsidP="006A4D59"/>
    <w:p w:rsidR="007E724E" w:rsidRPr="007E724E" w:rsidRDefault="007E724E" w:rsidP="007E724E"/>
    <w:sectPr w:rsidR="007E724E" w:rsidRPr="007E72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8CC" w:rsidRDefault="007E48CC">
      <w:r>
        <w:separator/>
      </w:r>
    </w:p>
  </w:endnote>
  <w:endnote w:type="continuationSeparator" w:id="0">
    <w:p w:rsidR="007E48CC" w:rsidRDefault="007E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3C5" w:rsidRDefault="00B203C5">
    <w:pPr>
      <w:pStyle w:val="Header"/>
      <w:tabs>
        <w:tab w:val="left" w:pos="6120"/>
      </w:tabs>
      <w:rPr>
        <w:b/>
        <w:i/>
      </w:rPr>
    </w:pPr>
    <w:r w:rsidRPr="00C76A74">
      <w:rPr>
        <w:b/>
        <w:i/>
      </w:rPr>
      <w:fldChar w:fldCharType="begin"/>
    </w:r>
    <w:r w:rsidRPr="00C76A74">
      <w:rPr>
        <w:b/>
        <w:i/>
      </w:rPr>
      <w:instrText xml:space="preserve"> AUTHOR </w:instrText>
    </w:r>
    <w:r w:rsidRPr="00C76A74">
      <w:rPr>
        <w:b/>
        <w:i/>
      </w:rPr>
      <w:fldChar w:fldCharType="separate"/>
    </w:r>
    <w:r>
      <w:rPr>
        <w:b/>
        <w:i/>
        <w:noProof/>
      </w:rPr>
      <w:t>Barry Belcher and Aaron Curley</w:t>
    </w:r>
    <w:r w:rsidRPr="00C76A74">
      <w:rPr>
        <w:b/>
        <w:i/>
      </w:rPr>
      <w:fldChar w:fldCharType="end"/>
    </w:r>
    <w:r w:rsidRPr="00C76A74">
      <w:rPr>
        <w:b/>
        <w:i/>
      </w:rPr>
      <w:tab/>
      <w:t xml:space="preserve">Page </w:t>
    </w:r>
    <w:r w:rsidRPr="00C76A74">
      <w:rPr>
        <w:b/>
        <w:i/>
      </w:rPr>
      <w:fldChar w:fldCharType="begin"/>
    </w:r>
    <w:r w:rsidRPr="00C76A74">
      <w:rPr>
        <w:b/>
        <w:i/>
      </w:rPr>
      <w:instrText xml:space="preserve"> PAGE </w:instrText>
    </w:r>
    <w:r w:rsidRPr="00C76A74">
      <w:rPr>
        <w:b/>
        <w:i/>
      </w:rPr>
      <w:fldChar w:fldCharType="separate"/>
    </w:r>
    <w:r w:rsidR="00AA0516">
      <w:rPr>
        <w:b/>
        <w:i/>
        <w:noProof/>
      </w:rPr>
      <w:t>16</w:t>
    </w:r>
    <w:r w:rsidRPr="00C76A74">
      <w:rPr>
        <w:b/>
        <w:i/>
      </w:rPr>
      <w:fldChar w:fldCharType="end"/>
    </w:r>
    <w:r w:rsidRPr="00C76A74">
      <w:rPr>
        <w:b/>
        <w:i/>
      </w:rPr>
      <w:tab/>
    </w:r>
    <w:r>
      <w:rPr>
        <w:b/>
        <w:i/>
      </w:rPr>
      <w:tab/>
    </w:r>
    <w:r>
      <w:rPr>
        <w:b/>
        <w:i/>
      </w:rPr>
      <w:fldChar w:fldCharType="begin"/>
    </w:r>
    <w:r>
      <w:rPr>
        <w:b/>
        <w:i/>
      </w:rPr>
      <w:instrText xml:space="preserve"> DATE \@ "M/d/yyyy" </w:instrText>
    </w:r>
    <w:r>
      <w:rPr>
        <w:b/>
        <w:i/>
      </w:rPr>
      <w:fldChar w:fldCharType="separate"/>
    </w:r>
    <w:r w:rsidR="00AA0516">
      <w:rPr>
        <w:b/>
        <w:i/>
        <w:noProof/>
      </w:rPr>
      <w:t>3/28/2018</w:t>
    </w:r>
    <w:r>
      <w:rPr>
        <w:b/>
        <w:i/>
      </w:rPr>
      <w:fldChar w:fldCharType="end"/>
    </w:r>
    <w:r>
      <w:rPr>
        <w:b/>
        <w:i/>
      </w:rPr>
      <w:tab/>
    </w:r>
  </w:p>
  <w:p w:rsidR="00B203C5" w:rsidRDefault="00B203C5">
    <w:pPr>
      <w:pStyle w:val="Foote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8CC" w:rsidRDefault="007E48CC">
      <w:r>
        <w:separator/>
      </w:r>
    </w:p>
  </w:footnote>
  <w:footnote w:type="continuationSeparator" w:id="0">
    <w:p w:rsidR="007E48CC" w:rsidRDefault="007E4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3C5" w:rsidRDefault="00B203C5">
    <w:pPr>
      <w:pStyle w:val="Header"/>
      <w:tabs>
        <w:tab w:val="left" w:pos="6120"/>
      </w:tabs>
    </w:pPr>
    <w:r w:rsidRPr="00206B5B">
      <w:rPr>
        <w:b/>
        <w:i/>
      </w:rPr>
      <w:fldChar w:fldCharType="begin"/>
    </w:r>
    <w:r w:rsidRPr="00206B5B">
      <w:rPr>
        <w:b/>
        <w:i/>
      </w:rPr>
      <w:instrText xml:space="preserve"> FILENAME </w:instrText>
    </w:r>
    <w:r w:rsidRPr="00206B5B">
      <w:rPr>
        <w:b/>
        <w:i/>
      </w:rPr>
      <w:fldChar w:fldCharType="separate"/>
    </w:r>
    <w:r>
      <w:rPr>
        <w:b/>
        <w:i/>
        <w:noProof/>
      </w:rPr>
      <w:t>Defender Computer Game Specification Document.doc</w:t>
    </w:r>
    <w:r w:rsidRPr="00206B5B">
      <w:rPr>
        <w:b/>
        <w:i/>
      </w:rPr>
      <w:fldChar w:fldCharType="end"/>
    </w:r>
    <w:r>
      <w:rPr>
        <w:b/>
        <w:i/>
      </w:rPr>
      <w:tab/>
    </w:r>
    <w:r>
      <w:rPr>
        <w:b/>
        <w: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57860CF8"/>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vanish w:val="0"/>
        <w:color w:val="auto"/>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2" w15:restartNumberingAfterBreak="0">
    <w:nsid w:val="FFFFFFFE"/>
    <w:multiLevelType w:val="singleLevel"/>
    <w:tmpl w:val="B3C40EBA"/>
    <w:lvl w:ilvl="0">
      <w:numFmt w:val="decimal"/>
      <w:lvlText w:val="*"/>
      <w:lvlJc w:val="left"/>
      <w:rPr>
        <w:rFonts w:cs="Times New Roman"/>
      </w:rPr>
    </w:lvl>
  </w:abstractNum>
  <w:abstractNum w:abstractNumId="3" w15:restartNumberingAfterBreak="0">
    <w:nsid w:val="0A6454E3"/>
    <w:multiLevelType w:val="hybridMultilevel"/>
    <w:tmpl w:val="A96E68C8"/>
    <w:lvl w:ilvl="0" w:tplc="4C2EE912">
      <w:start w:val="1"/>
      <w:numFmt w:val="bullet"/>
      <w:lvlText w:val=""/>
      <w:lvlJc w:val="left"/>
      <w:pPr>
        <w:tabs>
          <w:tab w:val="num" w:pos="720"/>
        </w:tabs>
        <w:ind w:left="720" w:hanging="360"/>
      </w:pPr>
      <w:rPr>
        <w:rFonts w:ascii="Wingdings" w:hAnsi="Wingdings" w:hint="default"/>
      </w:rPr>
    </w:lvl>
    <w:lvl w:ilvl="1" w:tplc="FCD4F32E">
      <w:start w:val="180"/>
      <w:numFmt w:val="bullet"/>
      <w:lvlText w:val=""/>
      <w:lvlJc w:val="left"/>
      <w:pPr>
        <w:tabs>
          <w:tab w:val="num" w:pos="1440"/>
        </w:tabs>
        <w:ind w:left="1440" w:hanging="360"/>
      </w:pPr>
      <w:rPr>
        <w:rFonts w:ascii="Wingdings" w:hAnsi="Wingdings" w:hint="default"/>
      </w:rPr>
    </w:lvl>
    <w:lvl w:ilvl="2" w:tplc="DA021046">
      <w:start w:val="180"/>
      <w:numFmt w:val="bullet"/>
      <w:lvlText w:val="•"/>
      <w:lvlJc w:val="left"/>
      <w:pPr>
        <w:tabs>
          <w:tab w:val="num" w:pos="2160"/>
        </w:tabs>
        <w:ind w:left="2160" w:hanging="360"/>
      </w:pPr>
      <w:rPr>
        <w:rFonts w:ascii="Verdana" w:hAnsi="Verdana" w:hint="default"/>
      </w:rPr>
    </w:lvl>
    <w:lvl w:ilvl="3" w:tplc="C61E1CFA" w:tentative="1">
      <w:start w:val="1"/>
      <w:numFmt w:val="bullet"/>
      <w:lvlText w:val=""/>
      <w:lvlJc w:val="left"/>
      <w:pPr>
        <w:tabs>
          <w:tab w:val="num" w:pos="2880"/>
        </w:tabs>
        <w:ind w:left="2880" w:hanging="360"/>
      </w:pPr>
      <w:rPr>
        <w:rFonts w:ascii="Wingdings" w:hAnsi="Wingdings" w:hint="default"/>
      </w:rPr>
    </w:lvl>
    <w:lvl w:ilvl="4" w:tplc="22A2F2EE" w:tentative="1">
      <w:start w:val="1"/>
      <w:numFmt w:val="bullet"/>
      <w:lvlText w:val=""/>
      <w:lvlJc w:val="left"/>
      <w:pPr>
        <w:tabs>
          <w:tab w:val="num" w:pos="3600"/>
        </w:tabs>
        <w:ind w:left="3600" w:hanging="360"/>
      </w:pPr>
      <w:rPr>
        <w:rFonts w:ascii="Wingdings" w:hAnsi="Wingdings" w:hint="default"/>
      </w:rPr>
    </w:lvl>
    <w:lvl w:ilvl="5" w:tplc="4E546E24" w:tentative="1">
      <w:start w:val="1"/>
      <w:numFmt w:val="bullet"/>
      <w:lvlText w:val=""/>
      <w:lvlJc w:val="left"/>
      <w:pPr>
        <w:tabs>
          <w:tab w:val="num" w:pos="4320"/>
        </w:tabs>
        <w:ind w:left="4320" w:hanging="360"/>
      </w:pPr>
      <w:rPr>
        <w:rFonts w:ascii="Wingdings" w:hAnsi="Wingdings" w:hint="default"/>
      </w:rPr>
    </w:lvl>
    <w:lvl w:ilvl="6" w:tplc="B99E78E2" w:tentative="1">
      <w:start w:val="1"/>
      <w:numFmt w:val="bullet"/>
      <w:lvlText w:val=""/>
      <w:lvlJc w:val="left"/>
      <w:pPr>
        <w:tabs>
          <w:tab w:val="num" w:pos="5040"/>
        </w:tabs>
        <w:ind w:left="5040" w:hanging="360"/>
      </w:pPr>
      <w:rPr>
        <w:rFonts w:ascii="Wingdings" w:hAnsi="Wingdings" w:hint="default"/>
      </w:rPr>
    </w:lvl>
    <w:lvl w:ilvl="7" w:tplc="FE1E7ACC" w:tentative="1">
      <w:start w:val="1"/>
      <w:numFmt w:val="bullet"/>
      <w:lvlText w:val=""/>
      <w:lvlJc w:val="left"/>
      <w:pPr>
        <w:tabs>
          <w:tab w:val="num" w:pos="5760"/>
        </w:tabs>
        <w:ind w:left="5760" w:hanging="360"/>
      </w:pPr>
      <w:rPr>
        <w:rFonts w:ascii="Wingdings" w:hAnsi="Wingdings" w:hint="default"/>
      </w:rPr>
    </w:lvl>
    <w:lvl w:ilvl="8" w:tplc="57BE7B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6121A"/>
    <w:multiLevelType w:val="hybridMultilevel"/>
    <w:tmpl w:val="6BF06A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2C4D95"/>
    <w:multiLevelType w:val="hybridMultilevel"/>
    <w:tmpl w:val="2FCAE74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17137058"/>
    <w:multiLevelType w:val="multilevel"/>
    <w:tmpl w:val="E8F80FE4"/>
    <w:lvl w:ilvl="0">
      <w:start w:val="1"/>
      <w:numFmt w:val="bullet"/>
      <w:lvlText w:val=""/>
      <w:lvlJc w:val="left"/>
      <w:pPr>
        <w:tabs>
          <w:tab w:val="num" w:pos="720"/>
        </w:tabs>
        <w:ind w:left="720" w:hanging="360"/>
      </w:pPr>
      <w:rPr>
        <w:rFonts w:ascii="Wingdings" w:hAnsi="Wingdings" w:hint="default"/>
      </w:rPr>
    </w:lvl>
    <w:lvl w:ilvl="1">
      <w:start w:val="180"/>
      <w:numFmt w:val="bullet"/>
      <w:lvlText w:val=""/>
      <w:lvlJc w:val="left"/>
      <w:pPr>
        <w:tabs>
          <w:tab w:val="num" w:pos="1440"/>
        </w:tabs>
        <w:ind w:left="1440" w:hanging="360"/>
      </w:pPr>
      <w:rPr>
        <w:rFonts w:ascii="Wingdings" w:hAnsi="Wingdings" w:hint="default"/>
      </w:rPr>
    </w:lvl>
    <w:lvl w:ilvl="2">
      <w:start w:val="180"/>
      <w:numFmt w:val="bullet"/>
      <w:lvlText w:val="•"/>
      <w:lvlJc w:val="left"/>
      <w:pPr>
        <w:tabs>
          <w:tab w:val="num" w:pos="2160"/>
        </w:tabs>
        <w:ind w:left="2160" w:hanging="360"/>
      </w:pPr>
      <w:rPr>
        <w:rFonts w:ascii="Verdana" w:hAnsi="Verdana"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B46AD"/>
    <w:multiLevelType w:val="hybridMultilevel"/>
    <w:tmpl w:val="4226F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1E7AA7"/>
    <w:multiLevelType w:val="hybridMultilevel"/>
    <w:tmpl w:val="4AFAF1B6"/>
    <w:lvl w:ilvl="0" w:tplc="8E46A26E">
      <w:start w:val="1"/>
      <w:numFmt w:val="bullet"/>
      <w:lvlText w:val=""/>
      <w:lvlJc w:val="left"/>
      <w:pPr>
        <w:tabs>
          <w:tab w:val="num" w:pos="720"/>
        </w:tabs>
        <w:ind w:left="720" w:hanging="360"/>
      </w:pPr>
      <w:rPr>
        <w:rFonts w:ascii="Wingdings" w:hAnsi="Wingdings" w:hint="default"/>
      </w:rPr>
    </w:lvl>
    <w:lvl w:ilvl="1" w:tplc="03E0F6C8" w:tentative="1">
      <w:start w:val="1"/>
      <w:numFmt w:val="bullet"/>
      <w:lvlText w:val=""/>
      <w:lvlJc w:val="left"/>
      <w:pPr>
        <w:tabs>
          <w:tab w:val="num" w:pos="1440"/>
        </w:tabs>
        <w:ind w:left="1440" w:hanging="360"/>
      </w:pPr>
      <w:rPr>
        <w:rFonts w:ascii="Wingdings" w:hAnsi="Wingdings" w:hint="default"/>
      </w:rPr>
    </w:lvl>
    <w:lvl w:ilvl="2" w:tplc="F28C67CC" w:tentative="1">
      <w:start w:val="1"/>
      <w:numFmt w:val="bullet"/>
      <w:lvlText w:val=""/>
      <w:lvlJc w:val="left"/>
      <w:pPr>
        <w:tabs>
          <w:tab w:val="num" w:pos="2160"/>
        </w:tabs>
        <w:ind w:left="2160" w:hanging="360"/>
      </w:pPr>
      <w:rPr>
        <w:rFonts w:ascii="Wingdings" w:hAnsi="Wingdings" w:hint="default"/>
      </w:rPr>
    </w:lvl>
    <w:lvl w:ilvl="3" w:tplc="74ECDBF6" w:tentative="1">
      <w:start w:val="1"/>
      <w:numFmt w:val="bullet"/>
      <w:lvlText w:val=""/>
      <w:lvlJc w:val="left"/>
      <w:pPr>
        <w:tabs>
          <w:tab w:val="num" w:pos="2880"/>
        </w:tabs>
        <w:ind w:left="2880" w:hanging="360"/>
      </w:pPr>
      <w:rPr>
        <w:rFonts w:ascii="Wingdings" w:hAnsi="Wingdings" w:hint="default"/>
      </w:rPr>
    </w:lvl>
    <w:lvl w:ilvl="4" w:tplc="11FA11B2" w:tentative="1">
      <w:start w:val="1"/>
      <w:numFmt w:val="bullet"/>
      <w:lvlText w:val=""/>
      <w:lvlJc w:val="left"/>
      <w:pPr>
        <w:tabs>
          <w:tab w:val="num" w:pos="3600"/>
        </w:tabs>
        <w:ind w:left="3600" w:hanging="360"/>
      </w:pPr>
      <w:rPr>
        <w:rFonts w:ascii="Wingdings" w:hAnsi="Wingdings" w:hint="default"/>
      </w:rPr>
    </w:lvl>
    <w:lvl w:ilvl="5" w:tplc="5ABC77CE" w:tentative="1">
      <w:start w:val="1"/>
      <w:numFmt w:val="bullet"/>
      <w:lvlText w:val=""/>
      <w:lvlJc w:val="left"/>
      <w:pPr>
        <w:tabs>
          <w:tab w:val="num" w:pos="4320"/>
        </w:tabs>
        <w:ind w:left="4320" w:hanging="360"/>
      </w:pPr>
      <w:rPr>
        <w:rFonts w:ascii="Wingdings" w:hAnsi="Wingdings" w:hint="default"/>
      </w:rPr>
    </w:lvl>
    <w:lvl w:ilvl="6" w:tplc="7E029676" w:tentative="1">
      <w:start w:val="1"/>
      <w:numFmt w:val="bullet"/>
      <w:lvlText w:val=""/>
      <w:lvlJc w:val="left"/>
      <w:pPr>
        <w:tabs>
          <w:tab w:val="num" w:pos="5040"/>
        </w:tabs>
        <w:ind w:left="5040" w:hanging="360"/>
      </w:pPr>
      <w:rPr>
        <w:rFonts w:ascii="Wingdings" w:hAnsi="Wingdings" w:hint="default"/>
      </w:rPr>
    </w:lvl>
    <w:lvl w:ilvl="7" w:tplc="C678656E" w:tentative="1">
      <w:start w:val="1"/>
      <w:numFmt w:val="bullet"/>
      <w:lvlText w:val=""/>
      <w:lvlJc w:val="left"/>
      <w:pPr>
        <w:tabs>
          <w:tab w:val="num" w:pos="5760"/>
        </w:tabs>
        <w:ind w:left="5760" w:hanging="360"/>
      </w:pPr>
      <w:rPr>
        <w:rFonts w:ascii="Wingdings" w:hAnsi="Wingdings" w:hint="default"/>
      </w:rPr>
    </w:lvl>
    <w:lvl w:ilvl="8" w:tplc="BABAED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CB21F4"/>
    <w:multiLevelType w:val="hybridMultilevel"/>
    <w:tmpl w:val="72D2567C"/>
    <w:lvl w:ilvl="0" w:tplc="2C22833A">
      <w:start w:val="1"/>
      <w:numFmt w:val="bullet"/>
      <w:lvlText w:val=""/>
      <w:lvlJc w:val="left"/>
      <w:pPr>
        <w:tabs>
          <w:tab w:val="num" w:pos="720"/>
        </w:tabs>
        <w:ind w:left="720" w:hanging="360"/>
      </w:pPr>
      <w:rPr>
        <w:rFonts w:ascii="Wingdings" w:hAnsi="Wingdings" w:hint="default"/>
      </w:rPr>
    </w:lvl>
    <w:lvl w:ilvl="1" w:tplc="AA90C0AC" w:tentative="1">
      <w:start w:val="1"/>
      <w:numFmt w:val="bullet"/>
      <w:lvlText w:val=""/>
      <w:lvlJc w:val="left"/>
      <w:pPr>
        <w:tabs>
          <w:tab w:val="num" w:pos="1440"/>
        </w:tabs>
        <w:ind w:left="1440" w:hanging="360"/>
      </w:pPr>
      <w:rPr>
        <w:rFonts w:ascii="Wingdings" w:hAnsi="Wingdings" w:hint="default"/>
      </w:rPr>
    </w:lvl>
    <w:lvl w:ilvl="2" w:tplc="22C2DCA0" w:tentative="1">
      <w:start w:val="1"/>
      <w:numFmt w:val="bullet"/>
      <w:lvlText w:val=""/>
      <w:lvlJc w:val="left"/>
      <w:pPr>
        <w:tabs>
          <w:tab w:val="num" w:pos="2160"/>
        </w:tabs>
        <w:ind w:left="2160" w:hanging="360"/>
      </w:pPr>
      <w:rPr>
        <w:rFonts w:ascii="Wingdings" w:hAnsi="Wingdings" w:hint="default"/>
      </w:rPr>
    </w:lvl>
    <w:lvl w:ilvl="3" w:tplc="8E8C2876" w:tentative="1">
      <w:start w:val="1"/>
      <w:numFmt w:val="bullet"/>
      <w:lvlText w:val=""/>
      <w:lvlJc w:val="left"/>
      <w:pPr>
        <w:tabs>
          <w:tab w:val="num" w:pos="2880"/>
        </w:tabs>
        <w:ind w:left="2880" w:hanging="360"/>
      </w:pPr>
      <w:rPr>
        <w:rFonts w:ascii="Wingdings" w:hAnsi="Wingdings" w:hint="default"/>
      </w:rPr>
    </w:lvl>
    <w:lvl w:ilvl="4" w:tplc="8DFA5510" w:tentative="1">
      <w:start w:val="1"/>
      <w:numFmt w:val="bullet"/>
      <w:lvlText w:val=""/>
      <w:lvlJc w:val="left"/>
      <w:pPr>
        <w:tabs>
          <w:tab w:val="num" w:pos="3600"/>
        </w:tabs>
        <w:ind w:left="3600" w:hanging="360"/>
      </w:pPr>
      <w:rPr>
        <w:rFonts w:ascii="Wingdings" w:hAnsi="Wingdings" w:hint="default"/>
      </w:rPr>
    </w:lvl>
    <w:lvl w:ilvl="5" w:tplc="9C2CABF8" w:tentative="1">
      <w:start w:val="1"/>
      <w:numFmt w:val="bullet"/>
      <w:lvlText w:val=""/>
      <w:lvlJc w:val="left"/>
      <w:pPr>
        <w:tabs>
          <w:tab w:val="num" w:pos="4320"/>
        </w:tabs>
        <w:ind w:left="4320" w:hanging="360"/>
      </w:pPr>
      <w:rPr>
        <w:rFonts w:ascii="Wingdings" w:hAnsi="Wingdings" w:hint="default"/>
      </w:rPr>
    </w:lvl>
    <w:lvl w:ilvl="6" w:tplc="D80E4486" w:tentative="1">
      <w:start w:val="1"/>
      <w:numFmt w:val="bullet"/>
      <w:lvlText w:val=""/>
      <w:lvlJc w:val="left"/>
      <w:pPr>
        <w:tabs>
          <w:tab w:val="num" w:pos="5040"/>
        </w:tabs>
        <w:ind w:left="5040" w:hanging="360"/>
      </w:pPr>
      <w:rPr>
        <w:rFonts w:ascii="Wingdings" w:hAnsi="Wingdings" w:hint="default"/>
      </w:rPr>
    </w:lvl>
    <w:lvl w:ilvl="7" w:tplc="211EFAB4" w:tentative="1">
      <w:start w:val="1"/>
      <w:numFmt w:val="bullet"/>
      <w:lvlText w:val=""/>
      <w:lvlJc w:val="left"/>
      <w:pPr>
        <w:tabs>
          <w:tab w:val="num" w:pos="5760"/>
        </w:tabs>
        <w:ind w:left="5760" w:hanging="360"/>
      </w:pPr>
      <w:rPr>
        <w:rFonts w:ascii="Wingdings" w:hAnsi="Wingdings" w:hint="default"/>
      </w:rPr>
    </w:lvl>
    <w:lvl w:ilvl="8" w:tplc="99389F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33AFB"/>
    <w:multiLevelType w:val="multilevel"/>
    <w:tmpl w:val="3CEEDB6E"/>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20F34CBF"/>
    <w:multiLevelType w:val="hybridMultilevel"/>
    <w:tmpl w:val="09961C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560716"/>
    <w:multiLevelType w:val="singleLevel"/>
    <w:tmpl w:val="EA845074"/>
    <w:lvl w:ilvl="0">
      <w:start w:val="1"/>
      <w:numFmt w:val="decimal"/>
      <w:lvlText w:val="%1."/>
      <w:legacy w:legacy="1" w:legacySpace="0" w:legacyIndent="360"/>
      <w:lvlJc w:val="left"/>
      <w:pPr>
        <w:ind w:left="1080" w:hanging="360"/>
      </w:pPr>
      <w:rPr>
        <w:rFonts w:cs="Times New Roman"/>
      </w:rPr>
    </w:lvl>
  </w:abstractNum>
  <w:abstractNum w:abstractNumId="13" w15:restartNumberingAfterBreak="0">
    <w:nsid w:val="2DCF179C"/>
    <w:multiLevelType w:val="hybridMultilevel"/>
    <w:tmpl w:val="C422EF24"/>
    <w:lvl w:ilvl="0" w:tplc="CE42357A">
      <w:start w:val="1"/>
      <w:numFmt w:val="bullet"/>
      <w:lvlText w:val=""/>
      <w:lvlJc w:val="left"/>
      <w:pPr>
        <w:tabs>
          <w:tab w:val="num" w:pos="720"/>
        </w:tabs>
        <w:ind w:left="720" w:hanging="360"/>
      </w:pPr>
      <w:rPr>
        <w:rFonts w:ascii="Wingdings" w:hAnsi="Wingdings" w:hint="default"/>
      </w:rPr>
    </w:lvl>
    <w:lvl w:ilvl="1" w:tplc="03760106" w:tentative="1">
      <w:start w:val="1"/>
      <w:numFmt w:val="bullet"/>
      <w:lvlText w:val=""/>
      <w:lvlJc w:val="left"/>
      <w:pPr>
        <w:tabs>
          <w:tab w:val="num" w:pos="1440"/>
        </w:tabs>
        <w:ind w:left="1440" w:hanging="360"/>
      </w:pPr>
      <w:rPr>
        <w:rFonts w:ascii="Wingdings" w:hAnsi="Wingdings" w:hint="default"/>
      </w:rPr>
    </w:lvl>
    <w:lvl w:ilvl="2" w:tplc="9A565068" w:tentative="1">
      <w:start w:val="1"/>
      <w:numFmt w:val="bullet"/>
      <w:lvlText w:val=""/>
      <w:lvlJc w:val="left"/>
      <w:pPr>
        <w:tabs>
          <w:tab w:val="num" w:pos="2160"/>
        </w:tabs>
        <w:ind w:left="2160" w:hanging="360"/>
      </w:pPr>
      <w:rPr>
        <w:rFonts w:ascii="Wingdings" w:hAnsi="Wingdings" w:hint="default"/>
      </w:rPr>
    </w:lvl>
    <w:lvl w:ilvl="3" w:tplc="1C2AC1F8" w:tentative="1">
      <w:start w:val="1"/>
      <w:numFmt w:val="bullet"/>
      <w:lvlText w:val=""/>
      <w:lvlJc w:val="left"/>
      <w:pPr>
        <w:tabs>
          <w:tab w:val="num" w:pos="2880"/>
        </w:tabs>
        <w:ind w:left="2880" w:hanging="360"/>
      </w:pPr>
      <w:rPr>
        <w:rFonts w:ascii="Wingdings" w:hAnsi="Wingdings" w:hint="default"/>
      </w:rPr>
    </w:lvl>
    <w:lvl w:ilvl="4" w:tplc="B964CDB0" w:tentative="1">
      <w:start w:val="1"/>
      <w:numFmt w:val="bullet"/>
      <w:lvlText w:val=""/>
      <w:lvlJc w:val="left"/>
      <w:pPr>
        <w:tabs>
          <w:tab w:val="num" w:pos="3600"/>
        </w:tabs>
        <w:ind w:left="3600" w:hanging="360"/>
      </w:pPr>
      <w:rPr>
        <w:rFonts w:ascii="Wingdings" w:hAnsi="Wingdings" w:hint="default"/>
      </w:rPr>
    </w:lvl>
    <w:lvl w:ilvl="5" w:tplc="79F2A146" w:tentative="1">
      <w:start w:val="1"/>
      <w:numFmt w:val="bullet"/>
      <w:lvlText w:val=""/>
      <w:lvlJc w:val="left"/>
      <w:pPr>
        <w:tabs>
          <w:tab w:val="num" w:pos="4320"/>
        </w:tabs>
        <w:ind w:left="4320" w:hanging="360"/>
      </w:pPr>
      <w:rPr>
        <w:rFonts w:ascii="Wingdings" w:hAnsi="Wingdings" w:hint="default"/>
      </w:rPr>
    </w:lvl>
    <w:lvl w:ilvl="6" w:tplc="AA4CBF1C" w:tentative="1">
      <w:start w:val="1"/>
      <w:numFmt w:val="bullet"/>
      <w:lvlText w:val=""/>
      <w:lvlJc w:val="left"/>
      <w:pPr>
        <w:tabs>
          <w:tab w:val="num" w:pos="5040"/>
        </w:tabs>
        <w:ind w:left="5040" w:hanging="360"/>
      </w:pPr>
      <w:rPr>
        <w:rFonts w:ascii="Wingdings" w:hAnsi="Wingdings" w:hint="default"/>
      </w:rPr>
    </w:lvl>
    <w:lvl w:ilvl="7" w:tplc="35D0E5FE" w:tentative="1">
      <w:start w:val="1"/>
      <w:numFmt w:val="bullet"/>
      <w:lvlText w:val=""/>
      <w:lvlJc w:val="left"/>
      <w:pPr>
        <w:tabs>
          <w:tab w:val="num" w:pos="5760"/>
        </w:tabs>
        <w:ind w:left="5760" w:hanging="360"/>
      </w:pPr>
      <w:rPr>
        <w:rFonts w:ascii="Wingdings" w:hAnsi="Wingdings" w:hint="default"/>
      </w:rPr>
    </w:lvl>
    <w:lvl w:ilvl="8" w:tplc="03644F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FB514C"/>
    <w:multiLevelType w:val="hybridMultilevel"/>
    <w:tmpl w:val="158E37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8A5476"/>
    <w:multiLevelType w:val="hybridMultilevel"/>
    <w:tmpl w:val="14EAD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03E0A"/>
    <w:multiLevelType w:val="hybridMultilevel"/>
    <w:tmpl w:val="8FC60A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C52233"/>
    <w:multiLevelType w:val="hybridMultilevel"/>
    <w:tmpl w:val="59E88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EF5858"/>
    <w:multiLevelType w:val="hybridMultilevel"/>
    <w:tmpl w:val="C90C7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6C08F9"/>
    <w:multiLevelType w:val="multilevel"/>
    <w:tmpl w:val="BF2EE77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50B75020"/>
    <w:multiLevelType w:val="hybridMultilevel"/>
    <w:tmpl w:val="236C3374"/>
    <w:lvl w:ilvl="0" w:tplc="04090001">
      <w:start w:val="1"/>
      <w:numFmt w:val="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53A069BE"/>
    <w:multiLevelType w:val="hybridMultilevel"/>
    <w:tmpl w:val="CD76C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43FE5"/>
    <w:multiLevelType w:val="hybridMultilevel"/>
    <w:tmpl w:val="F398A1C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D8F76F7"/>
    <w:multiLevelType w:val="hybridMultilevel"/>
    <w:tmpl w:val="41F84B16"/>
    <w:lvl w:ilvl="0" w:tplc="EE12B8FC">
      <w:start w:val="1"/>
      <w:numFmt w:val="bullet"/>
      <w:lvlText w:val=""/>
      <w:lvlJc w:val="left"/>
      <w:pPr>
        <w:tabs>
          <w:tab w:val="num" w:pos="720"/>
        </w:tabs>
        <w:ind w:left="720" w:hanging="360"/>
      </w:pPr>
      <w:rPr>
        <w:rFonts w:ascii="Wingdings" w:hAnsi="Wingdings" w:hint="default"/>
      </w:rPr>
    </w:lvl>
    <w:lvl w:ilvl="1" w:tplc="3D16C110" w:tentative="1">
      <w:start w:val="1"/>
      <w:numFmt w:val="bullet"/>
      <w:lvlText w:val=""/>
      <w:lvlJc w:val="left"/>
      <w:pPr>
        <w:tabs>
          <w:tab w:val="num" w:pos="1440"/>
        </w:tabs>
        <w:ind w:left="1440" w:hanging="360"/>
      </w:pPr>
      <w:rPr>
        <w:rFonts w:ascii="Wingdings" w:hAnsi="Wingdings" w:hint="default"/>
      </w:rPr>
    </w:lvl>
    <w:lvl w:ilvl="2" w:tplc="175A3CF2" w:tentative="1">
      <w:start w:val="1"/>
      <w:numFmt w:val="bullet"/>
      <w:lvlText w:val=""/>
      <w:lvlJc w:val="left"/>
      <w:pPr>
        <w:tabs>
          <w:tab w:val="num" w:pos="2160"/>
        </w:tabs>
        <w:ind w:left="2160" w:hanging="360"/>
      </w:pPr>
      <w:rPr>
        <w:rFonts w:ascii="Wingdings" w:hAnsi="Wingdings" w:hint="default"/>
      </w:rPr>
    </w:lvl>
    <w:lvl w:ilvl="3" w:tplc="6A220D56" w:tentative="1">
      <w:start w:val="1"/>
      <w:numFmt w:val="bullet"/>
      <w:lvlText w:val=""/>
      <w:lvlJc w:val="left"/>
      <w:pPr>
        <w:tabs>
          <w:tab w:val="num" w:pos="2880"/>
        </w:tabs>
        <w:ind w:left="2880" w:hanging="360"/>
      </w:pPr>
      <w:rPr>
        <w:rFonts w:ascii="Wingdings" w:hAnsi="Wingdings" w:hint="default"/>
      </w:rPr>
    </w:lvl>
    <w:lvl w:ilvl="4" w:tplc="F628F292" w:tentative="1">
      <w:start w:val="1"/>
      <w:numFmt w:val="bullet"/>
      <w:lvlText w:val=""/>
      <w:lvlJc w:val="left"/>
      <w:pPr>
        <w:tabs>
          <w:tab w:val="num" w:pos="3600"/>
        </w:tabs>
        <w:ind w:left="3600" w:hanging="360"/>
      </w:pPr>
      <w:rPr>
        <w:rFonts w:ascii="Wingdings" w:hAnsi="Wingdings" w:hint="default"/>
      </w:rPr>
    </w:lvl>
    <w:lvl w:ilvl="5" w:tplc="86C83D58" w:tentative="1">
      <w:start w:val="1"/>
      <w:numFmt w:val="bullet"/>
      <w:lvlText w:val=""/>
      <w:lvlJc w:val="left"/>
      <w:pPr>
        <w:tabs>
          <w:tab w:val="num" w:pos="4320"/>
        </w:tabs>
        <w:ind w:left="4320" w:hanging="360"/>
      </w:pPr>
      <w:rPr>
        <w:rFonts w:ascii="Wingdings" w:hAnsi="Wingdings" w:hint="default"/>
      </w:rPr>
    </w:lvl>
    <w:lvl w:ilvl="6" w:tplc="BA5E5D80" w:tentative="1">
      <w:start w:val="1"/>
      <w:numFmt w:val="bullet"/>
      <w:lvlText w:val=""/>
      <w:lvlJc w:val="left"/>
      <w:pPr>
        <w:tabs>
          <w:tab w:val="num" w:pos="5040"/>
        </w:tabs>
        <w:ind w:left="5040" w:hanging="360"/>
      </w:pPr>
      <w:rPr>
        <w:rFonts w:ascii="Wingdings" w:hAnsi="Wingdings" w:hint="default"/>
      </w:rPr>
    </w:lvl>
    <w:lvl w:ilvl="7" w:tplc="4CFE3A36" w:tentative="1">
      <w:start w:val="1"/>
      <w:numFmt w:val="bullet"/>
      <w:lvlText w:val=""/>
      <w:lvlJc w:val="left"/>
      <w:pPr>
        <w:tabs>
          <w:tab w:val="num" w:pos="5760"/>
        </w:tabs>
        <w:ind w:left="5760" w:hanging="360"/>
      </w:pPr>
      <w:rPr>
        <w:rFonts w:ascii="Wingdings" w:hAnsi="Wingdings" w:hint="default"/>
      </w:rPr>
    </w:lvl>
    <w:lvl w:ilvl="8" w:tplc="833653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252673"/>
    <w:multiLevelType w:val="hybridMultilevel"/>
    <w:tmpl w:val="8EDE4F22"/>
    <w:lvl w:ilvl="0" w:tplc="43F6B0F8">
      <w:start w:val="1"/>
      <w:numFmt w:val="bullet"/>
      <w:lvlText w:val=""/>
      <w:lvlJc w:val="left"/>
      <w:pPr>
        <w:tabs>
          <w:tab w:val="num" w:pos="720"/>
        </w:tabs>
        <w:ind w:left="720" w:hanging="360"/>
      </w:pPr>
      <w:rPr>
        <w:rFonts w:ascii="Wingdings" w:hAnsi="Wingdings" w:hint="default"/>
      </w:rPr>
    </w:lvl>
    <w:lvl w:ilvl="1" w:tplc="CD246460" w:tentative="1">
      <w:start w:val="1"/>
      <w:numFmt w:val="bullet"/>
      <w:lvlText w:val=""/>
      <w:lvlJc w:val="left"/>
      <w:pPr>
        <w:tabs>
          <w:tab w:val="num" w:pos="1440"/>
        </w:tabs>
        <w:ind w:left="1440" w:hanging="360"/>
      </w:pPr>
      <w:rPr>
        <w:rFonts w:ascii="Wingdings" w:hAnsi="Wingdings" w:hint="default"/>
      </w:rPr>
    </w:lvl>
    <w:lvl w:ilvl="2" w:tplc="23E2EAB6" w:tentative="1">
      <w:start w:val="1"/>
      <w:numFmt w:val="bullet"/>
      <w:lvlText w:val=""/>
      <w:lvlJc w:val="left"/>
      <w:pPr>
        <w:tabs>
          <w:tab w:val="num" w:pos="2160"/>
        </w:tabs>
        <w:ind w:left="2160" w:hanging="360"/>
      </w:pPr>
      <w:rPr>
        <w:rFonts w:ascii="Wingdings" w:hAnsi="Wingdings" w:hint="default"/>
      </w:rPr>
    </w:lvl>
    <w:lvl w:ilvl="3" w:tplc="D34A37E0" w:tentative="1">
      <w:start w:val="1"/>
      <w:numFmt w:val="bullet"/>
      <w:lvlText w:val=""/>
      <w:lvlJc w:val="left"/>
      <w:pPr>
        <w:tabs>
          <w:tab w:val="num" w:pos="2880"/>
        </w:tabs>
        <w:ind w:left="2880" w:hanging="360"/>
      </w:pPr>
      <w:rPr>
        <w:rFonts w:ascii="Wingdings" w:hAnsi="Wingdings" w:hint="default"/>
      </w:rPr>
    </w:lvl>
    <w:lvl w:ilvl="4" w:tplc="0D1C5D76" w:tentative="1">
      <w:start w:val="1"/>
      <w:numFmt w:val="bullet"/>
      <w:lvlText w:val=""/>
      <w:lvlJc w:val="left"/>
      <w:pPr>
        <w:tabs>
          <w:tab w:val="num" w:pos="3600"/>
        </w:tabs>
        <w:ind w:left="3600" w:hanging="360"/>
      </w:pPr>
      <w:rPr>
        <w:rFonts w:ascii="Wingdings" w:hAnsi="Wingdings" w:hint="default"/>
      </w:rPr>
    </w:lvl>
    <w:lvl w:ilvl="5" w:tplc="0A12D548" w:tentative="1">
      <w:start w:val="1"/>
      <w:numFmt w:val="bullet"/>
      <w:lvlText w:val=""/>
      <w:lvlJc w:val="left"/>
      <w:pPr>
        <w:tabs>
          <w:tab w:val="num" w:pos="4320"/>
        </w:tabs>
        <w:ind w:left="4320" w:hanging="360"/>
      </w:pPr>
      <w:rPr>
        <w:rFonts w:ascii="Wingdings" w:hAnsi="Wingdings" w:hint="default"/>
      </w:rPr>
    </w:lvl>
    <w:lvl w:ilvl="6" w:tplc="C4FA50F4" w:tentative="1">
      <w:start w:val="1"/>
      <w:numFmt w:val="bullet"/>
      <w:lvlText w:val=""/>
      <w:lvlJc w:val="left"/>
      <w:pPr>
        <w:tabs>
          <w:tab w:val="num" w:pos="5040"/>
        </w:tabs>
        <w:ind w:left="5040" w:hanging="360"/>
      </w:pPr>
      <w:rPr>
        <w:rFonts w:ascii="Wingdings" w:hAnsi="Wingdings" w:hint="default"/>
      </w:rPr>
    </w:lvl>
    <w:lvl w:ilvl="7" w:tplc="F29E2A8C" w:tentative="1">
      <w:start w:val="1"/>
      <w:numFmt w:val="bullet"/>
      <w:lvlText w:val=""/>
      <w:lvlJc w:val="left"/>
      <w:pPr>
        <w:tabs>
          <w:tab w:val="num" w:pos="5760"/>
        </w:tabs>
        <w:ind w:left="5760" w:hanging="360"/>
      </w:pPr>
      <w:rPr>
        <w:rFonts w:ascii="Wingdings" w:hAnsi="Wingdings" w:hint="default"/>
      </w:rPr>
    </w:lvl>
    <w:lvl w:ilvl="8" w:tplc="AFD2AC0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3B6A6B"/>
    <w:multiLevelType w:val="hybridMultilevel"/>
    <w:tmpl w:val="B964D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400B9B"/>
    <w:multiLevelType w:val="multilevel"/>
    <w:tmpl w:val="57860CF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ascii="Times New Roman" w:hAnsi="Times New Roman" w:cs="Times New Roman"/>
        <w:b w:val="0"/>
        <w:bCs w:val="0"/>
        <w:i w:val="0"/>
        <w:iCs w:val="0"/>
        <w:caps w:val="0"/>
        <w:smallCaps w:val="0"/>
        <w:strike w:val="0"/>
        <w:dstrike w:val="0"/>
        <w:vanish w:val="0"/>
        <w:color w:val="auto"/>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6B601521"/>
    <w:multiLevelType w:val="hybridMultilevel"/>
    <w:tmpl w:val="8D849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553D32"/>
    <w:multiLevelType w:val="multilevel"/>
    <w:tmpl w:val="D29AFEFC"/>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75812F36"/>
    <w:multiLevelType w:val="hybridMultilevel"/>
    <w:tmpl w:val="E4764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55722"/>
    <w:multiLevelType w:val="hybridMultilevel"/>
    <w:tmpl w:val="E8F80FE4"/>
    <w:lvl w:ilvl="0" w:tplc="249E33E8">
      <w:start w:val="1"/>
      <w:numFmt w:val="bullet"/>
      <w:lvlText w:val=""/>
      <w:lvlJc w:val="left"/>
      <w:pPr>
        <w:tabs>
          <w:tab w:val="num" w:pos="720"/>
        </w:tabs>
        <w:ind w:left="720" w:hanging="360"/>
      </w:pPr>
      <w:rPr>
        <w:rFonts w:ascii="Wingdings" w:hAnsi="Wingdings" w:hint="default"/>
      </w:rPr>
    </w:lvl>
    <w:lvl w:ilvl="1" w:tplc="DB76FF40">
      <w:start w:val="180"/>
      <w:numFmt w:val="bullet"/>
      <w:lvlText w:val=""/>
      <w:lvlJc w:val="left"/>
      <w:pPr>
        <w:tabs>
          <w:tab w:val="num" w:pos="1440"/>
        </w:tabs>
        <w:ind w:left="1440" w:hanging="360"/>
      </w:pPr>
      <w:rPr>
        <w:rFonts w:ascii="Wingdings" w:hAnsi="Wingdings" w:hint="default"/>
      </w:rPr>
    </w:lvl>
    <w:lvl w:ilvl="2" w:tplc="E3B2C138">
      <w:start w:val="180"/>
      <w:numFmt w:val="bullet"/>
      <w:lvlText w:val="•"/>
      <w:lvlJc w:val="left"/>
      <w:pPr>
        <w:tabs>
          <w:tab w:val="num" w:pos="2160"/>
        </w:tabs>
        <w:ind w:left="2160" w:hanging="360"/>
      </w:pPr>
      <w:rPr>
        <w:rFonts w:ascii="Verdana" w:hAnsi="Verdana" w:hint="default"/>
      </w:rPr>
    </w:lvl>
    <w:lvl w:ilvl="3" w:tplc="12D032D6" w:tentative="1">
      <w:start w:val="1"/>
      <w:numFmt w:val="bullet"/>
      <w:lvlText w:val=""/>
      <w:lvlJc w:val="left"/>
      <w:pPr>
        <w:tabs>
          <w:tab w:val="num" w:pos="2880"/>
        </w:tabs>
        <w:ind w:left="2880" w:hanging="360"/>
      </w:pPr>
      <w:rPr>
        <w:rFonts w:ascii="Wingdings" w:hAnsi="Wingdings" w:hint="default"/>
      </w:rPr>
    </w:lvl>
    <w:lvl w:ilvl="4" w:tplc="BE4AAF1A" w:tentative="1">
      <w:start w:val="1"/>
      <w:numFmt w:val="bullet"/>
      <w:lvlText w:val=""/>
      <w:lvlJc w:val="left"/>
      <w:pPr>
        <w:tabs>
          <w:tab w:val="num" w:pos="3600"/>
        </w:tabs>
        <w:ind w:left="3600" w:hanging="360"/>
      </w:pPr>
      <w:rPr>
        <w:rFonts w:ascii="Wingdings" w:hAnsi="Wingdings" w:hint="default"/>
      </w:rPr>
    </w:lvl>
    <w:lvl w:ilvl="5" w:tplc="F59C1888" w:tentative="1">
      <w:start w:val="1"/>
      <w:numFmt w:val="bullet"/>
      <w:lvlText w:val=""/>
      <w:lvlJc w:val="left"/>
      <w:pPr>
        <w:tabs>
          <w:tab w:val="num" w:pos="4320"/>
        </w:tabs>
        <w:ind w:left="4320" w:hanging="360"/>
      </w:pPr>
      <w:rPr>
        <w:rFonts w:ascii="Wingdings" w:hAnsi="Wingdings" w:hint="default"/>
      </w:rPr>
    </w:lvl>
    <w:lvl w:ilvl="6" w:tplc="A10CE14A" w:tentative="1">
      <w:start w:val="1"/>
      <w:numFmt w:val="bullet"/>
      <w:lvlText w:val=""/>
      <w:lvlJc w:val="left"/>
      <w:pPr>
        <w:tabs>
          <w:tab w:val="num" w:pos="5040"/>
        </w:tabs>
        <w:ind w:left="5040" w:hanging="360"/>
      </w:pPr>
      <w:rPr>
        <w:rFonts w:ascii="Wingdings" w:hAnsi="Wingdings" w:hint="default"/>
      </w:rPr>
    </w:lvl>
    <w:lvl w:ilvl="7" w:tplc="8C52A05A" w:tentative="1">
      <w:start w:val="1"/>
      <w:numFmt w:val="bullet"/>
      <w:lvlText w:val=""/>
      <w:lvlJc w:val="left"/>
      <w:pPr>
        <w:tabs>
          <w:tab w:val="num" w:pos="5760"/>
        </w:tabs>
        <w:ind w:left="5760" w:hanging="360"/>
      </w:pPr>
      <w:rPr>
        <w:rFonts w:ascii="Wingdings" w:hAnsi="Wingdings" w:hint="default"/>
      </w:rPr>
    </w:lvl>
    <w:lvl w:ilvl="8" w:tplc="492EDD6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0"/>
  </w:num>
  <w:num w:numId="3">
    <w:abstractNumId w:val="0"/>
  </w:num>
  <w:num w:numId="4">
    <w:abstractNumId w:val="1"/>
  </w:num>
  <w:num w:numId="5">
    <w:abstractNumId w:val="2"/>
    <w:lvlOverride w:ilvl="0">
      <w:lvl w:ilvl="0">
        <w:start w:val="1"/>
        <w:numFmt w:val="bullet"/>
        <w:lvlText w:val=""/>
        <w:legacy w:legacy="1" w:legacySpace="0" w:legacyIndent="360"/>
        <w:lvlJc w:val="left"/>
        <w:pPr>
          <w:ind w:left="2520" w:hanging="360"/>
        </w:pPr>
        <w:rPr>
          <w:rFonts w:ascii="Symbol" w:hAnsi="Symbol" w:hint="default"/>
        </w:rPr>
      </w:lvl>
    </w:lvlOverride>
  </w:num>
  <w:num w:numId="6">
    <w:abstractNumId w:val="12"/>
  </w:num>
  <w:num w:numId="7">
    <w:abstractNumId w:val="2"/>
    <w:lvlOverride w:ilvl="0">
      <w:lvl w:ilvl="0">
        <w:start w:val="1"/>
        <w:numFmt w:val="bullet"/>
        <w:lvlText w:val=""/>
        <w:legacy w:legacy="1" w:legacySpace="0" w:legacyIndent="288"/>
        <w:lvlJc w:val="left"/>
        <w:pPr>
          <w:ind w:left="1008" w:hanging="288"/>
        </w:pPr>
        <w:rPr>
          <w:rFonts w:ascii="Symbol" w:hAnsi="Symbol" w:hint="default"/>
        </w:rPr>
      </w:lvl>
    </w:lvlOverride>
  </w:num>
  <w:num w:numId="8">
    <w:abstractNumId w:val="2"/>
    <w:lvlOverride w:ilvl="0">
      <w:lvl w:ilvl="0">
        <w:start w:val="1"/>
        <w:numFmt w:val="bullet"/>
        <w:lvlText w:val=""/>
        <w:lvlJc w:val="left"/>
        <w:pPr>
          <w:tabs>
            <w:tab w:val="num" w:pos="72"/>
          </w:tabs>
          <w:ind w:left="216" w:hanging="216"/>
        </w:pPr>
        <w:rPr>
          <w:rFonts w:ascii="Symbol" w:hAnsi="Symbol" w:hint="default"/>
          <w:sz w:val="16"/>
        </w:rPr>
      </w:lvl>
    </w:lvlOverride>
  </w:num>
  <w:num w:numId="9">
    <w:abstractNumId w:val="5"/>
  </w:num>
  <w:num w:numId="10">
    <w:abstractNumId w:val="0"/>
  </w:num>
  <w:num w:numId="11">
    <w:abstractNumId w:val="31"/>
  </w:num>
  <w:num w:numId="12">
    <w:abstractNumId w:val="32"/>
  </w:num>
  <w:num w:numId="13">
    <w:abstractNumId w:val="15"/>
  </w:num>
  <w:num w:numId="14">
    <w:abstractNumId w:val="25"/>
  </w:num>
  <w:num w:numId="15">
    <w:abstractNumId w:val="10"/>
  </w:num>
  <w:num w:numId="16">
    <w:abstractNumId w:val="28"/>
  </w:num>
  <w:num w:numId="17">
    <w:abstractNumId w:val="17"/>
  </w:num>
  <w:num w:numId="18">
    <w:abstractNumId w:val="19"/>
  </w:num>
  <w:num w:numId="19">
    <w:abstractNumId w:val="26"/>
  </w:num>
  <w:num w:numId="20">
    <w:abstractNumId w:val="30"/>
  </w:num>
  <w:num w:numId="21">
    <w:abstractNumId w:val="6"/>
  </w:num>
  <w:num w:numId="22">
    <w:abstractNumId w:val="18"/>
  </w:num>
  <w:num w:numId="23">
    <w:abstractNumId w:val="3"/>
  </w:num>
  <w:num w:numId="24">
    <w:abstractNumId w:val="16"/>
  </w:num>
  <w:num w:numId="25">
    <w:abstractNumId w:val="29"/>
  </w:num>
  <w:num w:numId="26">
    <w:abstractNumId w:val="11"/>
  </w:num>
  <w:num w:numId="27">
    <w:abstractNumId w:val="24"/>
  </w:num>
  <w:num w:numId="28">
    <w:abstractNumId w:val="23"/>
  </w:num>
  <w:num w:numId="29">
    <w:abstractNumId w:val="9"/>
  </w:num>
  <w:num w:numId="30">
    <w:abstractNumId w:val="8"/>
  </w:num>
  <w:num w:numId="31">
    <w:abstractNumId w:val="13"/>
  </w:num>
  <w:num w:numId="32">
    <w:abstractNumId w:val="27"/>
  </w:num>
  <w:num w:numId="33">
    <w:abstractNumId w:val="20"/>
  </w:num>
  <w:num w:numId="34">
    <w:abstractNumId w:val="4"/>
  </w:num>
  <w:num w:numId="35">
    <w:abstractNumId w:val="21"/>
  </w:num>
  <w:num w:numId="36">
    <w:abstractNumId w:val="22"/>
  </w:num>
  <w:num w:numId="37">
    <w:abstractNumId w:val="1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intFractionalCharacterWidth/>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4C2"/>
    <w:rsid w:val="00007056"/>
    <w:rsid w:val="000352C8"/>
    <w:rsid w:val="00074935"/>
    <w:rsid w:val="00075A0C"/>
    <w:rsid w:val="000A09BE"/>
    <w:rsid w:val="000C4C51"/>
    <w:rsid w:val="000C61F8"/>
    <w:rsid w:val="000E6F98"/>
    <w:rsid w:val="00104F27"/>
    <w:rsid w:val="00137F64"/>
    <w:rsid w:val="00150CE1"/>
    <w:rsid w:val="00161E4B"/>
    <w:rsid w:val="001760FB"/>
    <w:rsid w:val="001828D6"/>
    <w:rsid w:val="001846C5"/>
    <w:rsid w:val="00186C93"/>
    <w:rsid w:val="0018704F"/>
    <w:rsid w:val="001A2F1B"/>
    <w:rsid w:val="001A7B57"/>
    <w:rsid w:val="001D36F3"/>
    <w:rsid w:val="001E3736"/>
    <w:rsid w:val="001E7FE1"/>
    <w:rsid w:val="00206B5B"/>
    <w:rsid w:val="00220EB5"/>
    <w:rsid w:val="00242048"/>
    <w:rsid w:val="00245739"/>
    <w:rsid w:val="002913EF"/>
    <w:rsid w:val="002C27F3"/>
    <w:rsid w:val="002D07F8"/>
    <w:rsid w:val="002D09FD"/>
    <w:rsid w:val="002D3638"/>
    <w:rsid w:val="00305E02"/>
    <w:rsid w:val="00314987"/>
    <w:rsid w:val="0033730C"/>
    <w:rsid w:val="00337383"/>
    <w:rsid w:val="0034433F"/>
    <w:rsid w:val="0035350B"/>
    <w:rsid w:val="003849DF"/>
    <w:rsid w:val="00394CA2"/>
    <w:rsid w:val="0039761D"/>
    <w:rsid w:val="003A2F08"/>
    <w:rsid w:val="003B1CC0"/>
    <w:rsid w:val="003C0D0A"/>
    <w:rsid w:val="003E5053"/>
    <w:rsid w:val="003F00EE"/>
    <w:rsid w:val="003F67F3"/>
    <w:rsid w:val="0041249E"/>
    <w:rsid w:val="00440940"/>
    <w:rsid w:val="00463292"/>
    <w:rsid w:val="00463B6E"/>
    <w:rsid w:val="004705E1"/>
    <w:rsid w:val="0047651F"/>
    <w:rsid w:val="004815AD"/>
    <w:rsid w:val="00483560"/>
    <w:rsid w:val="004B1FB9"/>
    <w:rsid w:val="00507CAD"/>
    <w:rsid w:val="00510A15"/>
    <w:rsid w:val="0052446A"/>
    <w:rsid w:val="00526492"/>
    <w:rsid w:val="00536E39"/>
    <w:rsid w:val="00542F2A"/>
    <w:rsid w:val="0054355A"/>
    <w:rsid w:val="00544262"/>
    <w:rsid w:val="00547E14"/>
    <w:rsid w:val="00563280"/>
    <w:rsid w:val="00565543"/>
    <w:rsid w:val="00566B20"/>
    <w:rsid w:val="005E3717"/>
    <w:rsid w:val="005F275E"/>
    <w:rsid w:val="00620FF2"/>
    <w:rsid w:val="00681C51"/>
    <w:rsid w:val="006A4D59"/>
    <w:rsid w:val="006B16EC"/>
    <w:rsid w:val="006B753D"/>
    <w:rsid w:val="006D01C3"/>
    <w:rsid w:val="006D43A1"/>
    <w:rsid w:val="006E0489"/>
    <w:rsid w:val="006F200C"/>
    <w:rsid w:val="007129E8"/>
    <w:rsid w:val="00726CAB"/>
    <w:rsid w:val="00731D2A"/>
    <w:rsid w:val="00745D88"/>
    <w:rsid w:val="00751824"/>
    <w:rsid w:val="0076285C"/>
    <w:rsid w:val="00764377"/>
    <w:rsid w:val="007B28F5"/>
    <w:rsid w:val="007C0019"/>
    <w:rsid w:val="007D41C6"/>
    <w:rsid w:val="007D6DB0"/>
    <w:rsid w:val="007E0FEB"/>
    <w:rsid w:val="007E1988"/>
    <w:rsid w:val="007E48CC"/>
    <w:rsid w:val="007E724E"/>
    <w:rsid w:val="00814F44"/>
    <w:rsid w:val="00856002"/>
    <w:rsid w:val="008755A3"/>
    <w:rsid w:val="00886EE5"/>
    <w:rsid w:val="008A5664"/>
    <w:rsid w:val="008B420B"/>
    <w:rsid w:val="008D0452"/>
    <w:rsid w:val="008F0E99"/>
    <w:rsid w:val="00912944"/>
    <w:rsid w:val="00920635"/>
    <w:rsid w:val="00936791"/>
    <w:rsid w:val="009515A8"/>
    <w:rsid w:val="00951A06"/>
    <w:rsid w:val="00952486"/>
    <w:rsid w:val="00956587"/>
    <w:rsid w:val="00960E6D"/>
    <w:rsid w:val="00961638"/>
    <w:rsid w:val="00965D88"/>
    <w:rsid w:val="0098048F"/>
    <w:rsid w:val="009B459A"/>
    <w:rsid w:val="009D35A7"/>
    <w:rsid w:val="009F048B"/>
    <w:rsid w:val="00A0614E"/>
    <w:rsid w:val="00A31B74"/>
    <w:rsid w:val="00A330CF"/>
    <w:rsid w:val="00A336BF"/>
    <w:rsid w:val="00A50D75"/>
    <w:rsid w:val="00A7191D"/>
    <w:rsid w:val="00A85C21"/>
    <w:rsid w:val="00A97063"/>
    <w:rsid w:val="00AA0516"/>
    <w:rsid w:val="00AB4A17"/>
    <w:rsid w:val="00AC6857"/>
    <w:rsid w:val="00AD1F1B"/>
    <w:rsid w:val="00AE7322"/>
    <w:rsid w:val="00AF3022"/>
    <w:rsid w:val="00B203C5"/>
    <w:rsid w:val="00B24319"/>
    <w:rsid w:val="00B443BD"/>
    <w:rsid w:val="00B72457"/>
    <w:rsid w:val="00B816A3"/>
    <w:rsid w:val="00B91BF3"/>
    <w:rsid w:val="00BC44C2"/>
    <w:rsid w:val="00BD7314"/>
    <w:rsid w:val="00BE1468"/>
    <w:rsid w:val="00BE611C"/>
    <w:rsid w:val="00C06B4D"/>
    <w:rsid w:val="00C2227F"/>
    <w:rsid w:val="00C47AA7"/>
    <w:rsid w:val="00C577D9"/>
    <w:rsid w:val="00C74913"/>
    <w:rsid w:val="00C7556D"/>
    <w:rsid w:val="00C76552"/>
    <w:rsid w:val="00C76A74"/>
    <w:rsid w:val="00C83D5C"/>
    <w:rsid w:val="00CB5BCA"/>
    <w:rsid w:val="00CC710D"/>
    <w:rsid w:val="00CF4A50"/>
    <w:rsid w:val="00D00746"/>
    <w:rsid w:val="00D20CAE"/>
    <w:rsid w:val="00D90010"/>
    <w:rsid w:val="00DC676A"/>
    <w:rsid w:val="00DE14DA"/>
    <w:rsid w:val="00DE1F5E"/>
    <w:rsid w:val="00E078E7"/>
    <w:rsid w:val="00E1451C"/>
    <w:rsid w:val="00E34018"/>
    <w:rsid w:val="00E41D93"/>
    <w:rsid w:val="00E61112"/>
    <w:rsid w:val="00E64E17"/>
    <w:rsid w:val="00E72ADF"/>
    <w:rsid w:val="00E9110D"/>
    <w:rsid w:val="00EA08B9"/>
    <w:rsid w:val="00EB66A4"/>
    <w:rsid w:val="00ED362F"/>
    <w:rsid w:val="00EE7F65"/>
    <w:rsid w:val="00F108FC"/>
    <w:rsid w:val="00F264BA"/>
    <w:rsid w:val="00F439EC"/>
    <w:rsid w:val="00F54A75"/>
    <w:rsid w:val="00F67D8F"/>
    <w:rsid w:val="00F90560"/>
    <w:rsid w:val="00FA2794"/>
    <w:rsid w:val="00FB5C2A"/>
    <w:rsid w:val="00FD6633"/>
    <w:rsid w:val="00FD74F7"/>
    <w:rsid w:val="00FF4B56"/>
    <w:rsid w:val="00FF69D9"/>
    <w:rsid w:val="00FF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28F3C7-B114-4549-B079-A336B9F6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numPr>
        <w:numId w:val="4"/>
      </w:numPr>
      <w:spacing w:before="240"/>
      <w:outlineLvl w:val="0"/>
    </w:pPr>
    <w:rPr>
      <w:b/>
      <w:sz w:val="28"/>
    </w:rPr>
  </w:style>
  <w:style w:type="paragraph" w:styleId="Heading2">
    <w:name w:val="heading 2"/>
    <w:basedOn w:val="Normal"/>
    <w:next w:val="Normal"/>
    <w:qFormat/>
    <w:pPr>
      <w:numPr>
        <w:ilvl w:val="1"/>
        <w:numId w:val="4"/>
      </w:numPr>
      <w:spacing w:before="120"/>
      <w:outlineLvl w:val="1"/>
    </w:pPr>
    <w:rPr>
      <w:b/>
    </w:rPr>
  </w:style>
  <w:style w:type="paragraph" w:styleId="Heading3">
    <w:name w:val="heading 3"/>
    <w:basedOn w:val="Normal"/>
    <w:next w:val="Normal"/>
    <w:qFormat/>
    <w:pPr>
      <w:numPr>
        <w:ilvl w:val="2"/>
        <w:numId w:val="4"/>
      </w:numPr>
      <w:outlineLvl w:val="2"/>
    </w:pPr>
    <w:rPr>
      <w:b/>
      <w:i/>
    </w:rPr>
  </w:style>
  <w:style w:type="paragraph" w:styleId="Heading4">
    <w:name w:val="heading 4"/>
    <w:basedOn w:val="Normal"/>
    <w:next w:val="NormalIndent"/>
    <w:qFormat/>
    <w:pPr>
      <w:numPr>
        <w:ilvl w:val="3"/>
        <w:numId w:val="4"/>
      </w:numPr>
      <w:outlineLvl w:val="3"/>
    </w:pPr>
    <w:rPr>
      <w:u w:val="single"/>
    </w:rPr>
  </w:style>
  <w:style w:type="paragraph" w:styleId="Heading5">
    <w:name w:val="heading 5"/>
    <w:basedOn w:val="Normal"/>
    <w:next w:val="NormalIndent"/>
    <w:qFormat/>
    <w:pPr>
      <w:numPr>
        <w:ilvl w:val="4"/>
        <w:numId w:val="4"/>
      </w:numPr>
      <w:outlineLvl w:val="4"/>
    </w:pPr>
    <w:rPr>
      <w:b/>
      <w:sz w:val="20"/>
    </w:rPr>
  </w:style>
  <w:style w:type="paragraph" w:styleId="Heading6">
    <w:name w:val="heading 6"/>
    <w:basedOn w:val="Normal"/>
    <w:next w:val="NormalIndent"/>
    <w:qFormat/>
    <w:pPr>
      <w:numPr>
        <w:ilvl w:val="5"/>
        <w:numId w:val="4"/>
      </w:numPr>
      <w:outlineLvl w:val="5"/>
    </w:pPr>
    <w:rPr>
      <w:sz w:val="20"/>
      <w:u w:val="single"/>
    </w:rPr>
  </w:style>
  <w:style w:type="paragraph" w:styleId="Heading7">
    <w:name w:val="heading 7"/>
    <w:basedOn w:val="Normal"/>
    <w:next w:val="NormalIndent"/>
    <w:qFormat/>
    <w:pPr>
      <w:numPr>
        <w:ilvl w:val="6"/>
        <w:numId w:val="4"/>
      </w:numPr>
      <w:outlineLvl w:val="6"/>
    </w:pPr>
    <w:rPr>
      <w:i/>
      <w:sz w:val="20"/>
    </w:rPr>
  </w:style>
  <w:style w:type="paragraph" w:styleId="Heading8">
    <w:name w:val="heading 8"/>
    <w:basedOn w:val="Normal"/>
    <w:next w:val="NormalIndent"/>
    <w:qFormat/>
    <w:pPr>
      <w:numPr>
        <w:ilvl w:val="7"/>
        <w:numId w:val="4"/>
      </w:numPr>
      <w:outlineLvl w:val="7"/>
    </w:pPr>
    <w:rPr>
      <w:i/>
      <w:sz w:val="20"/>
    </w:rPr>
  </w:style>
  <w:style w:type="paragraph" w:styleId="Heading9">
    <w:name w:val="heading 9"/>
    <w:basedOn w:val="Normal"/>
    <w:next w:val="NormalIndent"/>
    <w:qFormat/>
    <w:pPr>
      <w:numPr>
        <w:ilvl w:val="8"/>
        <w:numId w:val="4"/>
      </w:numPr>
      <w:outlineLvl w:val="8"/>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576"/>
    </w:pPr>
  </w:style>
  <w:style w:type="character" w:styleId="CommentReference">
    <w:name w:val="annotation reference"/>
    <w:basedOn w:val="DefaultParagraphFont"/>
    <w:semiHidden/>
    <w:rPr>
      <w:rFonts w:cs="Times New Roman"/>
      <w:sz w:val="16"/>
    </w:rPr>
  </w:style>
  <w:style w:type="paragraph" w:styleId="CommentText">
    <w:name w:val="annotation text"/>
    <w:basedOn w:val="Normal"/>
    <w:semiHidden/>
    <w:rPr>
      <w:sz w:val="20"/>
    </w:rPr>
  </w:style>
  <w:style w:type="character" w:styleId="EndnoteReference">
    <w:name w:val="endnote reference"/>
    <w:basedOn w:val="DefaultParagraphFont"/>
    <w:semiHidden/>
    <w:rPr>
      <w:rFonts w:cs="Times New Roman"/>
      <w:vertAlign w:val="superscript"/>
    </w:rPr>
  </w:style>
  <w:style w:type="paragraph" w:styleId="TOC4">
    <w:name w:val="toc 4"/>
    <w:basedOn w:val="Normal"/>
    <w:next w:val="Normal"/>
    <w:semiHidden/>
    <w:pPr>
      <w:ind w:left="720"/>
    </w:pPr>
    <w:rPr>
      <w:szCs w:val="21"/>
    </w:rPr>
  </w:style>
  <w:style w:type="paragraph" w:styleId="TOC5">
    <w:name w:val="toc 5"/>
    <w:basedOn w:val="Normal"/>
    <w:next w:val="Normal"/>
    <w:semiHidden/>
    <w:pPr>
      <w:ind w:left="960"/>
    </w:pPr>
    <w:rPr>
      <w:szCs w:val="21"/>
    </w:rPr>
  </w:style>
  <w:style w:type="paragraph" w:styleId="TOC6">
    <w:name w:val="toc 6"/>
    <w:basedOn w:val="Normal"/>
    <w:next w:val="Normal"/>
    <w:semiHidden/>
    <w:pPr>
      <w:ind w:left="1200"/>
    </w:pPr>
    <w:rPr>
      <w:szCs w:val="21"/>
    </w:rPr>
  </w:style>
  <w:style w:type="paragraph" w:styleId="TOC7">
    <w:name w:val="toc 7"/>
    <w:basedOn w:val="Normal"/>
    <w:next w:val="Normal"/>
    <w:semiHidden/>
    <w:pPr>
      <w:ind w:left="1440"/>
    </w:pPr>
    <w:rPr>
      <w:szCs w:val="21"/>
    </w:rPr>
  </w:style>
  <w:style w:type="paragraph" w:styleId="TOC3">
    <w:name w:val="toc 3"/>
    <w:basedOn w:val="Normal"/>
    <w:next w:val="Normal"/>
    <w:semiHidden/>
    <w:pPr>
      <w:ind w:left="480"/>
    </w:pPr>
    <w:rPr>
      <w:i/>
      <w:iCs/>
      <w:szCs w:val="24"/>
    </w:rPr>
  </w:style>
  <w:style w:type="paragraph" w:styleId="TOC2">
    <w:name w:val="toc 2"/>
    <w:basedOn w:val="Normal"/>
    <w:next w:val="Normal"/>
    <w:semiHidden/>
    <w:pPr>
      <w:ind w:left="240"/>
    </w:pPr>
    <w:rPr>
      <w:smallCaps/>
      <w:szCs w:val="24"/>
    </w:rPr>
  </w:style>
  <w:style w:type="paragraph" w:styleId="TOC1">
    <w:name w:val="toc 1"/>
    <w:basedOn w:val="Normal"/>
    <w:next w:val="Normal"/>
    <w:semiHidden/>
    <w:pPr>
      <w:spacing w:before="120" w:after="120"/>
    </w:pPr>
    <w:rPr>
      <w:b/>
      <w:bCs/>
      <w:caps/>
      <w:szCs w:val="24"/>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rPr>
      <w:rFonts w:cs="Times New Roman"/>
    </w:rPr>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rFonts w:cs="Times New Roman"/>
      <w:position w:val="6"/>
      <w:sz w:val="16"/>
    </w:rPr>
  </w:style>
  <w:style w:type="paragraph" w:styleId="FootnoteText">
    <w:name w:val="footnote text"/>
    <w:basedOn w:val="Normal"/>
    <w:semiHidden/>
    <w:rPr>
      <w:sz w:val="20"/>
    </w:rPr>
  </w:style>
  <w:style w:type="paragraph" w:styleId="TOC8">
    <w:name w:val="toc 8"/>
    <w:basedOn w:val="Normal"/>
    <w:next w:val="Normal"/>
    <w:semiHidden/>
    <w:pPr>
      <w:ind w:left="1680"/>
    </w:pPr>
    <w:rPr>
      <w:szCs w:val="21"/>
    </w:rPr>
  </w:style>
  <w:style w:type="paragraph" w:styleId="TOC9">
    <w:name w:val="toc 9"/>
    <w:basedOn w:val="Normal"/>
    <w:next w:val="Normal"/>
    <w:semiHidden/>
    <w:pPr>
      <w:ind w:left="1920"/>
    </w:pPr>
    <w:rPr>
      <w:szCs w:val="21"/>
    </w:rPr>
  </w:style>
  <w:style w:type="character" w:styleId="PageNumber">
    <w:name w:val="page number"/>
    <w:basedOn w:val="DefaultParagraphFont"/>
    <w:rPr>
      <w:rFonts w:cs="Times New Roman"/>
    </w:rPr>
  </w:style>
  <w:style w:type="paragraph" w:styleId="TableofAuthorities">
    <w:name w:val="table of authorities"/>
    <w:basedOn w:val="Normal"/>
    <w:next w:val="Normal"/>
    <w:semiHidden/>
    <w:pPr>
      <w:tabs>
        <w:tab w:val="right" w:leader="dot" w:pos="8640"/>
      </w:tabs>
      <w:ind w:left="240" w:hanging="240"/>
    </w:pPr>
    <w:rPr>
      <w:b/>
    </w:rPr>
  </w:style>
  <w:style w:type="paragraph" w:customStyle="1" w:styleId="sqa">
    <w:name w:val="sqa"/>
    <w:basedOn w:val="Normal"/>
    <w:rPr>
      <w:rFonts w:ascii="Courier New" w:hAnsi="Courier New"/>
    </w:rPr>
  </w:style>
  <w:style w:type="character" w:styleId="Hyperlink">
    <w:name w:val="Hyperlink"/>
    <w:basedOn w:val="DefaultParagraphFont"/>
    <w:rPr>
      <w:rFonts w:cs="Times New Roman"/>
      <w:color w:val="0000FF"/>
      <w:u w:val="single"/>
    </w:rPr>
  </w:style>
  <w:style w:type="paragraph" w:customStyle="1" w:styleId="PolicyTitle">
    <w:name w:val="Policy Title"/>
    <w:basedOn w:val="Normal"/>
    <w:pPr>
      <w:jc w:val="center"/>
    </w:pPr>
    <w:rPr>
      <w:b/>
      <w:i/>
      <w:sz w:val="60"/>
    </w:rPr>
  </w:style>
  <w:style w:type="paragraph" w:customStyle="1" w:styleId="ProcessTitle">
    <w:name w:val="Process Title"/>
    <w:basedOn w:val="Normal"/>
    <w:rPr>
      <w:b/>
      <w:i/>
      <w:sz w:val="92"/>
    </w:rPr>
  </w:style>
  <w:style w:type="paragraph" w:styleId="List2">
    <w:name w:val="List 2"/>
    <w:basedOn w:val="List"/>
    <w:pPr>
      <w:tabs>
        <w:tab w:val="left" w:pos="1080"/>
      </w:tabs>
      <w:spacing w:after="80"/>
      <w:ind w:left="1080"/>
    </w:pPr>
  </w:style>
  <w:style w:type="paragraph" w:styleId="List">
    <w:name w:val="List"/>
    <w:basedOn w:val="Normal"/>
    <w:pPr>
      <w:ind w:left="360" w:hanging="360"/>
    </w:pPr>
  </w:style>
  <w:style w:type="paragraph" w:styleId="BodyText">
    <w:name w:val="Body Text"/>
    <w:basedOn w:val="Normal"/>
    <w:pPr>
      <w:overflowPunct/>
      <w:autoSpaceDE/>
      <w:autoSpaceDN/>
      <w:adjustRightInd/>
      <w:spacing w:after="200" w:line="240" w:lineRule="exact"/>
      <w:textAlignment w:val="auto"/>
    </w:pPr>
    <w:rPr>
      <w:rFonts w:ascii="Tahoma" w:hAnsi="Tahoma"/>
      <w:spacing w:val="10"/>
      <w:sz w:val="17"/>
    </w:rPr>
  </w:style>
  <w:style w:type="character" w:customStyle="1" w:styleId="BodyTextChar">
    <w:name w:val="Body Text Char"/>
    <w:basedOn w:val="DefaultParagraphFont"/>
    <w:rPr>
      <w:rFonts w:ascii="Tahoma" w:hAnsi="Tahoma" w:cs="Times New Roman"/>
      <w:spacing w:val="10"/>
      <w:sz w:val="17"/>
      <w:lang w:val="en-US" w:eastAsia="en-US" w:bidi="ar-SA"/>
    </w:rPr>
  </w:style>
  <w:style w:type="paragraph" w:styleId="ListBullet">
    <w:name w:val="List Bullet"/>
    <w:basedOn w:val="Normal"/>
    <w:pPr>
      <w:tabs>
        <w:tab w:val="num" w:pos="72"/>
      </w:tabs>
      <w:overflowPunct/>
      <w:autoSpaceDE/>
      <w:autoSpaceDN/>
      <w:adjustRightInd/>
      <w:spacing w:after="200" w:line="240" w:lineRule="exact"/>
      <w:ind w:left="720" w:hanging="216"/>
      <w:textAlignment w:val="auto"/>
    </w:pPr>
    <w:rPr>
      <w:rFonts w:ascii="Tahoma" w:hAnsi="Tahoma"/>
      <w:spacing w:val="10"/>
      <w:sz w:val="17"/>
    </w:rPr>
  </w:style>
  <w:style w:type="paragraph" w:styleId="BalloonText">
    <w:name w:val="Balloon Text"/>
    <w:basedOn w:val="Normal"/>
    <w:semiHidden/>
    <w:rsid w:val="00BC44C2"/>
    <w:rPr>
      <w:rFonts w:ascii="Tahoma" w:hAnsi="Tahoma" w:cs="Tahoma"/>
      <w:sz w:val="16"/>
      <w:szCs w:val="16"/>
    </w:rPr>
  </w:style>
  <w:style w:type="paragraph" w:customStyle="1" w:styleId="bullet">
    <w:name w:val="bullet"/>
    <w:basedOn w:val="Normal"/>
    <w:pPr>
      <w:numPr>
        <w:numId w:val="12"/>
      </w:numPr>
      <w:overflowPunct/>
      <w:autoSpaceDE/>
      <w:autoSpaceDN/>
      <w:adjustRightInd/>
      <w:spacing w:line="240" w:lineRule="exact"/>
      <w:ind w:left="360" w:hanging="360"/>
      <w:textAlignment w:val="auto"/>
    </w:pPr>
    <w:rPr>
      <w:rFonts w:ascii="Arial" w:hAnsi="Arial"/>
      <w:sz w:val="22"/>
    </w:rPr>
  </w:style>
  <w:style w:type="paragraph" w:customStyle="1" w:styleId="boilerplate">
    <w:name w:val="boilerplate"/>
    <w:basedOn w:val="Normal"/>
    <w:pPr>
      <w:overflowPunct/>
      <w:autoSpaceDE/>
      <w:autoSpaceDN/>
      <w:adjustRightInd/>
      <w:spacing w:line="220" w:lineRule="exact"/>
      <w:textAlignment w:val="auto"/>
    </w:pPr>
    <w:rPr>
      <w:rFonts w:ascii="Arial" w:hAnsi="Arial"/>
      <w:i/>
      <w:sz w:val="22"/>
    </w:rPr>
  </w:style>
  <w:style w:type="paragraph" w:customStyle="1" w:styleId="TableTextsmall">
    <w:name w:val="Table Text small"/>
    <w:basedOn w:val="Normal"/>
    <w:pPr>
      <w:overflowPunct/>
      <w:autoSpaceDE/>
      <w:autoSpaceDN/>
      <w:adjustRightInd/>
      <w:spacing w:before="20" w:after="20" w:line="240" w:lineRule="exact"/>
      <w:textAlignment w:val="auto"/>
    </w:pPr>
    <w:rPr>
      <w:rFonts w:ascii="Arial" w:hAnsi="Arial"/>
      <w:i/>
      <w:sz w:val="20"/>
    </w:rPr>
  </w:style>
  <w:style w:type="paragraph" w:styleId="NormalWeb">
    <w:name w:val="Normal (Web)"/>
    <w:basedOn w:val="Normal"/>
    <w:pPr>
      <w:overflowPunct/>
      <w:autoSpaceDE/>
      <w:autoSpaceDN/>
      <w:adjustRightInd/>
      <w:spacing w:before="100" w:beforeAutospacing="1" w:after="100" w:afterAutospacing="1"/>
      <w:textAlignment w:val="auto"/>
    </w:pPr>
    <w:rPr>
      <w:szCs w:val="24"/>
    </w:rPr>
  </w:style>
  <w:style w:type="paragraph" w:styleId="Caption">
    <w:name w:val="caption"/>
    <w:basedOn w:val="Normal"/>
    <w:next w:val="Normal"/>
    <w:qFormat/>
    <w:rsid w:val="00A330CF"/>
    <w:rPr>
      <w:b/>
      <w:bCs/>
      <w:sz w:val="20"/>
    </w:rPr>
  </w:style>
  <w:style w:type="table" w:styleId="TableGrid">
    <w:name w:val="Table Grid"/>
    <w:basedOn w:val="TableNormal"/>
    <w:rsid w:val="00DE14D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726CA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3985">
      <w:bodyDiv w:val="1"/>
      <w:marLeft w:val="0"/>
      <w:marRight w:val="0"/>
      <w:marTop w:val="0"/>
      <w:marBottom w:val="0"/>
      <w:divBdr>
        <w:top w:val="none" w:sz="0" w:space="0" w:color="auto"/>
        <w:left w:val="none" w:sz="0" w:space="0" w:color="auto"/>
        <w:bottom w:val="none" w:sz="0" w:space="0" w:color="auto"/>
        <w:right w:val="none" w:sz="0" w:space="0" w:color="auto"/>
      </w:divBdr>
      <w:divsChild>
        <w:div w:id="70079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hotojournal.jpl.nasa.gov/jpeg/PIA08042.jpg" TargetMode="Externa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www.blastmymusic.com/liambradbury" TargetMode="Externa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www.engin.umd.umich.edu/CIS/course.des/cis587/games/fo3/Lomibao.zip" TargetMode="External"/><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www.spriteworks.com/s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Defender Computer Game Specification Document</vt:lpstr>
    </vt:vector>
  </TitlesOfParts>
  <Company/>
  <LinksUpToDate>false</LinksUpToDate>
  <CharactersWithSpaces>25787</CharactersWithSpaces>
  <SharedDoc>false</SharedDoc>
  <HLinks>
    <vt:vector size="150" baseType="variant">
      <vt:variant>
        <vt:i4>4784207</vt:i4>
      </vt:variant>
      <vt:variant>
        <vt:i4>165</vt:i4>
      </vt:variant>
      <vt:variant>
        <vt:i4>0</vt:i4>
      </vt:variant>
      <vt:variant>
        <vt:i4>5</vt:i4>
      </vt:variant>
      <vt:variant>
        <vt:lpwstr>http://www.blastmymusic.com/liambradbury</vt:lpwstr>
      </vt:variant>
      <vt:variant>
        <vt:lpwstr/>
      </vt:variant>
      <vt:variant>
        <vt:i4>6422580</vt:i4>
      </vt:variant>
      <vt:variant>
        <vt:i4>162</vt:i4>
      </vt:variant>
      <vt:variant>
        <vt:i4>0</vt:i4>
      </vt:variant>
      <vt:variant>
        <vt:i4>5</vt:i4>
      </vt:variant>
      <vt:variant>
        <vt:lpwstr>http://www.engin.umd.umich.edu/CIS/course.des/cis587/games/fo3/Lomibao.zip</vt:lpwstr>
      </vt:variant>
      <vt:variant>
        <vt:lpwstr/>
      </vt:variant>
      <vt:variant>
        <vt:i4>6750261</vt:i4>
      </vt:variant>
      <vt:variant>
        <vt:i4>159</vt:i4>
      </vt:variant>
      <vt:variant>
        <vt:i4>0</vt:i4>
      </vt:variant>
      <vt:variant>
        <vt:i4>5</vt:i4>
      </vt:variant>
      <vt:variant>
        <vt:lpwstr>http://www.spriteworks.com/sworks.html</vt:lpwstr>
      </vt:variant>
      <vt:variant>
        <vt:lpwstr/>
      </vt:variant>
      <vt:variant>
        <vt:i4>3145769</vt:i4>
      </vt:variant>
      <vt:variant>
        <vt:i4>156</vt:i4>
      </vt:variant>
      <vt:variant>
        <vt:i4>0</vt:i4>
      </vt:variant>
      <vt:variant>
        <vt:i4>5</vt:i4>
      </vt:variant>
      <vt:variant>
        <vt:lpwstr>http://photojournal.jpl.nasa.gov/jpeg/PIA08042.jpg</vt:lpwstr>
      </vt:variant>
      <vt:variant>
        <vt:lpwstr/>
      </vt:variant>
      <vt:variant>
        <vt:i4>2031671</vt:i4>
      </vt:variant>
      <vt:variant>
        <vt:i4>122</vt:i4>
      </vt:variant>
      <vt:variant>
        <vt:i4>0</vt:i4>
      </vt:variant>
      <vt:variant>
        <vt:i4>5</vt:i4>
      </vt:variant>
      <vt:variant>
        <vt:lpwstr/>
      </vt:variant>
      <vt:variant>
        <vt:lpwstr>_Toc181260126</vt:lpwstr>
      </vt:variant>
      <vt:variant>
        <vt:i4>2031671</vt:i4>
      </vt:variant>
      <vt:variant>
        <vt:i4>116</vt:i4>
      </vt:variant>
      <vt:variant>
        <vt:i4>0</vt:i4>
      </vt:variant>
      <vt:variant>
        <vt:i4>5</vt:i4>
      </vt:variant>
      <vt:variant>
        <vt:lpwstr/>
      </vt:variant>
      <vt:variant>
        <vt:lpwstr>_Toc181260125</vt:lpwstr>
      </vt:variant>
      <vt:variant>
        <vt:i4>2031671</vt:i4>
      </vt:variant>
      <vt:variant>
        <vt:i4>110</vt:i4>
      </vt:variant>
      <vt:variant>
        <vt:i4>0</vt:i4>
      </vt:variant>
      <vt:variant>
        <vt:i4>5</vt:i4>
      </vt:variant>
      <vt:variant>
        <vt:lpwstr/>
      </vt:variant>
      <vt:variant>
        <vt:lpwstr>_Toc181260124</vt:lpwstr>
      </vt:variant>
      <vt:variant>
        <vt:i4>2031671</vt:i4>
      </vt:variant>
      <vt:variant>
        <vt:i4>104</vt:i4>
      </vt:variant>
      <vt:variant>
        <vt:i4>0</vt:i4>
      </vt:variant>
      <vt:variant>
        <vt:i4>5</vt:i4>
      </vt:variant>
      <vt:variant>
        <vt:lpwstr/>
      </vt:variant>
      <vt:variant>
        <vt:lpwstr>_Toc181260123</vt:lpwstr>
      </vt:variant>
      <vt:variant>
        <vt:i4>2031671</vt:i4>
      </vt:variant>
      <vt:variant>
        <vt:i4>98</vt:i4>
      </vt:variant>
      <vt:variant>
        <vt:i4>0</vt:i4>
      </vt:variant>
      <vt:variant>
        <vt:i4>5</vt:i4>
      </vt:variant>
      <vt:variant>
        <vt:lpwstr/>
      </vt:variant>
      <vt:variant>
        <vt:lpwstr>_Toc181260122</vt:lpwstr>
      </vt:variant>
      <vt:variant>
        <vt:i4>2031671</vt:i4>
      </vt:variant>
      <vt:variant>
        <vt:i4>92</vt:i4>
      </vt:variant>
      <vt:variant>
        <vt:i4>0</vt:i4>
      </vt:variant>
      <vt:variant>
        <vt:i4>5</vt:i4>
      </vt:variant>
      <vt:variant>
        <vt:lpwstr/>
      </vt:variant>
      <vt:variant>
        <vt:lpwstr>_Toc181260121</vt:lpwstr>
      </vt:variant>
      <vt:variant>
        <vt:i4>2031671</vt:i4>
      </vt:variant>
      <vt:variant>
        <vt:i4>86</vt:i4>
      </vt:variant>
      <vt:variant>
        <vt:i4>0</vt:i4>
      </vt:variant>
      <vt:variant>
        <vt:i4>5</vt:i4>
      </vt:variant>
      <vt:variant>
        <vt:lpwstr/>
      </vt:variant>
      <vt:variant>
        <vt:lpwstr>_Toc181260120</vt:lpwstr>
      </vt:variant>
      <vt:variant>
        <vt:i4>1835063</vt:i4>
      </vt:variant>
      <vt:variant>
        <vt:i4>80</vt:i4>
      </vt:variant>
      <vt:variant>
        <vt:i4>0</vt:i4>
      </vt:variant>
      <vt:variant>
        <vt:i4>5</vt:i4>
      </vt:variant>
      <vt:variant>
        <vt:lpwstr/>
      </vt:variant>
      <vt:variant>
        <vt:lpwstr>_Toc181260119</vt:lpwstr>
      </vt:variant>
      <vt:variant>
        <vt:i4>1835063</vt:i4>
      </vt:variant>
      <vt:variant>
        <vt:i4>74</vt:i4>
      </vt:variant>
      <vt:variant>
        <vt:i4>0</vt:i4>
      </vt:variant>
      <vt:variant>
        <vt:i4>5</vt:i4>
      </vt:variant>
      <vt:variant>
        <vt:lpwstr/>
      </vt:variant>
      <vt:variant>
        <vt:lpwstr>_Toc181260118</vt:lpwstr>
      </vt:variant>
      <vt:variant>
        <vt:i4>1835063</vt:i4>
      </vt:variant>
      <vt:variant>
        <vt:i4>68</vt:i4>
      </vt:variant>
      <vt:variant>
        <vt:i4>0</vt:i4>
      </vt:variant>
      <vt:variant>
        <vt:i4>5</vt:i4>
      </vt:variant>
      <vt:variant>
        <vt:lpwstr/>
      </vt:variant>
      <vt:variant>
        <vt:lpwstr>_Toc181260117</vt:lpwstr>
      </vt:variant>
      <vt:variant>
        <vt:i4>1835063</vt:i4>
      </vt:variant>
      <vt:variant>
        <vt:i4>62</vt:i4>
      </vt:variant>
      <vt:variant>
        <vt:i4>0</vt:i4>
      </vt:variant>
      <vt:variant>
        <vt:i4>5</vt:i4>
      </vt:variant>
      <vt:variant>
        <vt:lpwstr/>
      </vt:variant>
      <vt:variant>
        <vt:lpwstr>_Toc181260113</vt:lpwstr>
      </vt:variant>
      <vt:variant>
        <vt:i4>1835063</vt:i4>
      </vt:variant>
      <vt:variant>
        <vt:i4>56</vt:i4>
      </vt:variant>
      <vt:variant>
        <vt:i4>0</vt:i4>
      </vt:variant>
      <vt:variant>
        <vt:i4>5</vt:i4>
      </vt:variant>
      <vt:variant>
        <vt:lpwstr/>
      </vt:variant>
      <vt:variant>
        <vt:lpwstr>_Toc181260112</vt:lpwstr>
      </vt:variant>
      <vt:variant>
        <vt:i4>1835063</vt:i4>
      </vt:variant>
      <vt:variant>
        <vt:i4>50</vt:i4>
      </vt:variant>
      <vt:variant>
        <vt:i4>0</vt:i4>
      </vt:variant>
      <vt:variant>
        <vt:i4>5</vt:i4>
      </vt:variant>
      <vt:variant>
        <vt:lpwstr/>
      </vt:variant>
      <vt:variant>
        <vt:lpwstr>_Toc181260111</vt:lpwstr>
      </vt:variant>
      <vt:variant>
        <vt:i4>1835063</vt:i4>
      </vt:variant>
      <vt:variant>
        <vt:i4>44</vt:i4>
      </vt:variant>
      <vt:variant>
        <vt:i4>0</vt:i4>
      </vt:variant>
      <vt:variant>
        <vt:i4>5</vt:i4>
      </vt:variant>
      <vt:variant>
        <vt:lpwstr/>
      </vt:variant>
      <vt:variant>
        <vt:lpwstr>_Toc181260110</vt:lpwstr>
      </vt:variant>
      <vt:variant>
        <vt:i4>1900599</vt:i4>
      </vt:variant>
      <vt:variant>
        <vt:i4>38</vt:i4>
      </vt:variant>
      <vt:variant>
        <vt:i4>0</vt:i4>
      </vt:variant>
      <vt:variant>
        <vt:i4>5</vt:i4>
      </vt:variant>
      <vt:variant>
        <vt:lpwstr/>
      </vt:variant>
      <vt:variant>
        <vt:lpwstr>_Toc181260109</vt:lpwstr>
      </vt:variant>
      <vt:variant>
        <vt:i4>1900599</vt:i4>
      </vt:variant>
      <vt:variant>
        <vt:i4>32</vt:i4>
      </vt:variant>
      <vt:variant>
        <vt:i4>0</vt:i4>
      </vt:variant>
      <vt:variant>
        <vt:i4>5</vt:i4>
      </vt:variant>
      <vt:variant>
        <vt:lpwstr/>
      </vt:variant>
      <vt:variant>
        <vt:lpwstr>_Toc181260108</vt:lpwstr>
      </vt:variant>
      <vt:variant>
        <vt:i4>1900599</vt:i4>
      </vt:variant>
      <vt:variant>
        <vt:i4>26</vt:i4>
      </vt:variant>
      <vt:variant>
        <vt:i4>0</vt:i4>
      </vt:variant>
      <vt:variant>
        <vt:i4>5</vt:i4>
      </vt:variant>
      <vt:variant>
        <vt:lpwstr/>
      </vt:variant>
      <vt:variant>
        <vt:lpwstr>_Toc181260107</vt:lpwstr>
      </vt:variant>
      <vt:variant>
        <vt:i4>1900599</vt:i4>
      </vt:variant>
      <vt:variant>
        <vt:i4>20</vt:i4>
      </vt:variant>
      <vt:variant>
        <vt:i4>0</vt:i4>
      </vt:variant>
      <vt:variant>
        <vt:i4>5</vt:i4>
      </vt:variant>
      <vt:variant>
        <vt:lpwstr/>
      </vt:variant>
      <vt:variant>
        <vt:lpwstr>_Toc181260106</vt:lpwstr>
      </vt:variant>
      <vt:variant>
        <vt:i4>1900599</vt:i4>
      </vt:variant>
      <vt:variant>
        <vt:i4>14</vt:i4>
      </vt:variant>
      <vt:variant>
        <vt:i4>0</vt:i4>
      </vt:variant>
      <vt:variant>
        <vt:i4>5</vt:i4>
      </vt:variant>
      <vt:variant>
        <vt:lpwstr/>
      </vt:variant>
      <vt:variant>
        <vt:lpwstr>_Toc181260105</vt:lpwstr>
      </vt:variant>
      <vt:variant>
        <vt:i4>1900599</vt:i4>
      </vt:variant>
      <vt:variant>
        <vt:i4>8</vt:i4>
      </vt:variant>
      <vt:variant>
        <vt:i4>0</vt:i4>
      </vt:variant>
      <vt:variant>
        <vt:i4>5</vt:i4>
      </vt:variant>
      <vt:variant>
        <vt:lpwstr/>
      </vt:variant>
      <vt:variant>
        <vt:lpwstr>_Toc181260104</vt:lpwstr>
      </vt:variant>
      <vt:variant>
        <vt:i4>1900599</vt:i4>
      </vt:variant>
      <vt:variant>
        <vt:i4>2</vt:i4>
      </vt:variant>
      <vt:variant>
        <vt:i4>0</vt:i4>
      </vt:variant>
      <vt:variant>
        <vt:i4>5</vt:i4>
      </vt:variant>
      <vt:variant>
        <vt:lpwstr/>
      </vt:variant>
      <vt:variant>
        <vt:lpwstr>_Toc181260103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Computer Game Specification Document</dc:title>
  <dc:subject>Computer Game Design and Implementation I</dc:subject>
  <dc:creator>Barry Belcher and Aaron Curley</dc:creator>
  <cp:keywords/>
  <dc:description/>
  <cp:lastModifiedBy>Schaub, Stephen</cp:lastModifiedBy>
  <cp:revision>2</cp:revision>
  <cp:lastPrinted>2007-10-27T23:55:00Z</cp:lastPrinted>
  <dcterms:created xsi:type="dcterms:W3CDTF">2018-03-28T21:33:00Z</dcterms:created>
  <dcterms:modified xsi:type="dcterms:W3CDTF">2018-03-28T21:33:00Z</dcterms:modified>
</cp:coreProperties>
</file>